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2D225F" w:rsidR="002C664C" w:rsidRDefault="00F36465">
      <w:pPr>
        <w:pStyle w:val="Title"/>
      </w:pPr>
      <w:r>
        <w:t>Primate Communication</w:t>
      </w:r>
    </w:p>
    <w:p w14:paraId="00000002" w14:textId="26EC3A14" w:rsidR="002C664C" w:rsidRDefault="00F36465">
      <w:pPr>
        <w:pStyle w:val="Subtitle"/>
      </w:pPr>
      <w:bookmarkStart w:id="0" w:name="_dk0iyomuiy90" w:colFirst="0" w:colLast="0"/>
      <w:bookmarkEnd w:id="0"/>
      <w:r>
        <w:t>Katja Liebal (</w:t>
      </w:r>
      <w:r w:rsidRPr="004B6935">
        <w:rPr>
          <w:lang w:val="en-GB"/>
        </w:rPr>
        <w:t>0000-0003-2447-8327</w:t>
      </w:r>
      <w:r>
        <w:t>)</w:t>
      </w:r>
    </w:p>
    <w:p w14:paraId="00000003" w14:textId="434CA47A" w:rsidR="002C664C" w:rsidRDefault="00F36465">
      <w:pPr>
        <w:pStyle w:val="Subtitle"/>
      </w:pPr>
      <w:bookmarkStart w:id="1" w:name="_j6podjtfeirf" w:colFirst="0" w:colLast="0"/>
      <w:bookmarkEnd w:id="1"/>
      <w:r>
        <w:t>Leipzig University, Life Sciences, Institute for Biology, Human Biology and Primate Cognition</w:t>
      </w:r>
    </w:p>
    <w:p w14:paraId="00000004" w14:textId="77777777" w:rsidR="002C664C" w:rsidRDefault="00000000">
      <w:pPr>
        <w:rPr>
          <w:b/>
        </w:rPr>
      </w:pPr>
      <w:r>
        <w:t xml:space="preserve"> </w:t>
      </w:r>
    </w:p>
    <w:p w14:paraId="349EF187" w14:textId="11D3C151" w:rsidR="00F36465" w:rsidRPr="00D6581D" w:rsidRDefault="00F36465" w:rsidP="00D6581D">
      <w:pPr>
        <w:spacing w:before="240"/>
        <w:rPr>
          <w:rFonts w:eastAsia="Times New Roman"/>
        </w:rPr>
      </w:pPr>
      <w:r w:rsidRPr="00F36465">
        <w:rPr>
          <w:rFonts w:eastAsia="Times New Roman"/>
        </w:rPr>
        <w:t xml:space="preserve">Communication is defined in </w:t>
      </w:r>
      <w:r>
        <w:rPr>
          <w:rFonts w:eastAsia="Times New Roman"/>
        </w:rPr>
        <w:t>different</w:t>
      </w:r>
      <w:r w:rsidRPr="00F36465">
        <w:rPr>
          <w:rFonts w:eastAsia="Times New Roman"/>
        </w:rPr>
        <w:t xml:space="preserve"> ways.</w:t>
      </w:r>
      <w:r>
        <w:t xml:space="preserve"> </w:t>
      </w:r>
      <w:r>
        <w:rPr>
          <w:rFonts w:eastAsia="Times New Roman"/>
        </w:rPr>
        <w:t>For example, b</w:t>
      </w:r>
      <w:r w:rsidRPr="00F36465">
        <w:rPr>
          <w:rFonts w:eastAsia="Times New Roman"/>
        </w:rPr>
        <w:t>iological approaches often emphasize that communication</w:t>
      </w:r>
      <w:r>
        <w:t xml:space="preserve"> </w:t>
      </w:r>
      <w:r w:rsidRPr="00F36465">
        <w:rPr>
          <w:rFonts w:eastAsia="Times New Roman"/>
        </w:rPr>
        <w:t xml:space="preserve">is mediated by signals </w:t>
      </w:r>
      <w:r>
        <w:rPr>
          <w:rFonts w:eastAsia="Times New Roman"/>
        </w:rPr>
        <w:t xml:space="preserve">which are shaped by </w:t>
      </w:r>
      <w:r w:rsidRPr="00F36465">
        <w:rPr>
          <w:rFonts w:eastAsia="Times New Roman"/>
        </w:rPr>
        <w:t>evolutionary</w:t>
      </w:r>
      <w:r>
        <w:rPr>
          <w:rFonts w:eastAsia="Times New Roman"/>
        </w:rPr>
        <w:t xml:space="preserve"> processes</w:t>
      </w:r>
      <w:r w:rsidRPr="00F36465">
        <w:rPr>
          <w:rFonts w:eastAsia="Times New Roman"/>
        </w:rPr>
        <w:t>, selected for</w:t>
      </w:r>
      <w:r w:rsidRPr="00F36465">
        <w:t xml:space="preserve"> </w:t>
      </w:r>
      <w:r w:rsidRPr="00F36465">
        <w:rPr>
          <w:rFonts w:eastAsia="Times New Roman"/>
        </w:rPr>
        <w:t>the purpose of communication and the receivers’</w:t>
      </w:r>
      <w:r w:rsidRPr="00F36465">
        <w:t xml:space="preserve"> </w:t>
      </w:r>
      <w:r w:rsidRPr="00F36465">
        <w:rPr>
          <w:rFonts w:eastAsia="Times New Roman"/>
        </w:rPr>
        <w:t>ability to successfully decode such signals</w:t>
      </w:r>
      <w:r w:rsidR="00D6581D">
        <w:rPr>
          <w:rFonts w:eastAsia="Times New Roman"/>
        </w:rPr>
        <w:t xml:space="preserve"> </w:t>
      </w:r>
      <w:r w:rsidR="00F23A09">
        <w:rPr>
          <w:rFonts w:eastAsia="Times New Roman"/>
        </w:rPr>
        <w:fldChar w:fldCharType="begin"/>
      </w:r>
      <w:r w:rsidR="00F23A09">
        <w:rPr>
          <w:rFonts w:eastAsia="Times New Roman"/>
        </w:rPr>
        <w:instrText xml:space="preserve"> ADDIN ZOTERO_ITEM CSL_CITATION {"citationID":"1dgsN1EQ","properties":{"formattedCitation":"(Krebs &amp; Davies, 1993)","plainCitation":"(Krebs &amp; Davies, 1993)","noteIndex":0},"citationItems":[{"id":6261,"uris":["http://zotero.org/users/13055652/items/5EUNXAWE"],"itemData":{"id":6261,"type":"book","abstract":"(from the cover) The third edition of this [behavioral ecology] textbook looks again at the influence of natural selection on behaviour--an animal's struggle to survive by exploiting resources, avoiding predators, and maximizing reproductive success. New examples are introduced throughout, many illustrated with full colour photographs. In addition, important new topics are added including the latest techniques of comparative analysis; the theory and application of DNA fingerprinting techniques; extensive new discussion on brood parasite/host co-evolution; the latest ideas on sexual selection in relation to disease resistance; and a new section on the intentionality of communication. This book will be essential reading for students taking courses in behavioural ecology. (PsycINFO Database Record (c) 2000 APA, all rights reserved).","ISBN":"0-632-03546-3","publisher":"Cambridge, MA, US: Blackwell Scientific Publications, Inc. (1993). xii, 420pp.","title":"An introduction to behavioural ecology","author":[{"family":"Krebs","given":"John R."},{"family":"Davies","given":"Nicholas B."}],"issued":{"date-parts":[["1993"]]}}}],"schema":"https://github.com/citation-style-language/schema/raw/master/csl-citation.json"} </w:instrText>
      </w:r>
      <w:r w:rsidR="00F23A09">
        <w:rPr>
          <w:rFonts w:eastAsia="Times New Roman"/>
        </w:rPr>
        <w:fldChar w:fldCharType="separate"/>
      </w:r>
      <w:r w:rsidR="00F23A09">
        <w:rPr>
          <w:rFonts w:eastAsia="Times New Roman"/>
          <w:noProof/>
        </w:rPr>
        <w:t>(Krebs &amp; Davies, 1993)</w:t>
      </w:r>
      <w:r w:rsidR="00F23A09">
        <w:rPr>
          <w:rFonts w:eastAsia="Times New Roman"/>
        </w:rPr>
        <w:fldChar w:fldCharType="end"/>
      </w:r>
      <w:r w:rsidR="00D6581D">
        <w:rPr>
          <w:rFonts w:eastAsia="Times New Roman"/>
        </w:rPr>
        <w:t xml:space="preserve">. </w:t>
      </w:r>
      <w:r w:rsidRPr="00F36465">
        <w:rPr>
          <w:rFonts w:eastAsia="Times New Roman"/>
        </w:rPr>
        <w:t>Some definitions differentiate between nonbehavioral</w:t>
      </w:r>
      <w:r w:rsidRPr="00F36465">
        <w:t xml:space="preserve"> </w:t>
      </w:r>
      <w:r w:rsidRPr="00F36465">
        <w:rPr>
          <w:rFonts w:eastAsia="Times New Roman"/>
        </w:rPr>
        <w:t xml:space="preserve">and behavioral </w:t>
      </w:r>
      <w:r>
        <w:rPr>
          <w:rFonts w:eastAsia="Times New Roman"/>
        </w:rPr>
        <w:t xml:space="preserve">forms of </w:t>
      </w:r>
      <w:r w:rsidRPr="00F36465">
        <w:rPr>
          <w:rFonts w:eastAsia="Times New Roman"/>
        </w:rPr>
        <w:t>communication, with</w:t>
      </w:r>
      <w:r w:rsidRPr="00F36465">
        <w:t xml:space="preserve"> </w:t>
      </w:r>
      <w:r w:rsidRPr="00F36465">
        <w:rPr>
          <w:rFonts w:eastAsia="Times New Roman"/>
        </w:rPr>
        <w:t xml:space="preserve">the </w:t>
      </w:r>
      <w:r>
        <w:rPr>
          <w:rFonts w:eastAsia="Times New Roman"/>
        </w:rPr>
        <w:t>former</w:t>
      </w:r>
      <w:r w:rsidRPr="00F36465">
        <w:rPr>
          <w:rFonts w:eastAsia="Times New Roman"/>
        </w:rPr>
        <w:t xml:space="preserve"> </w:t>
      </w:r>
      <w:r>
        <w:rPr>
          <w:rFonts w:eastAsia="Times New Roman"/>
        </w:rPr>
        <w:t xml:space="preserve">also </w:t>
      </w:r>
      <w:r w:rsidRPr="00F36465">
        <w:rPr>
          <w:rFonts w:eastAsia="Times New Roman"/>
        </w:rPr>
        <w:t>considering invariant displays, such</w:t>
      </w:r>
      <w:r w:rsidRPr="00F36465">
        <w:t xml:space="preserve"> </w:t>
      </w:r>
      <w:r w:rsidRPr="00F36465">
        <w:rPr>
          <w:rFonts w:eastAsia="Times New Roman"/>
        </w:rPr>
        <w:t>as fur coloration, as means of communication</w:t>
      </w:r>
      <w:r w:rsidRPr="00F36465">
        <w:t xml:space="preserve"> </w:t>
      </w:r>
      <w:r w:rsidR="00B62380">
        <w:rPr>
          <w:rFonts w:eastAsia="Times New Roman"/>
        </w:rPr>
        <w:fldChar w:fldCharType="begin"/>
      </w:r>
      <w:r w:rsidR="00B62380">
        <w:rPr>
          <w:rFonts w:eastAsia="Times New Roman"/>
        </w:rPr>
        <w:instrText xml:space="preserve"> ADDIN ZOTERO_ITEM CSL_CITATION {"citationID":"hry9DdcY","properties":{"formattedCitation":"(Smith, 1977)","plainCitation":"(Smith, 1977)","noteIndex":0},"citationItems":[{"id":10776,"uris":["http://zotero.org/users/13055652/items/8DIRANJN"],"itemData":{"id":10776,"type":"book","event-place":"Cambridge, Massachusetts &amp; London","publisher":"Harvard University Press","publisher-place":"Cambridge, Massachusetts &amp; London","title":"The Behavior of Communicating: An Ethological Approach","author":[{"family":"Smith","given":"W.J."}],"issued":{"date-parts":[["1977"]]}}}],"schema":"https://github.com/citation-style-language/schema/raw/master/csl-citation.json"} </w:instrText>
      </w:r>
      <w:r w:rsidR="00B62380">
        <w:rPr>
          <w:rFonts w:eastAsia="Times New Roman"/>
        </w:rPr>
        <w:fldChar w:fldCharType="separate"/>
      </w:r>
      <w:r w:rsidR="00B62380">
        <w:rPr>
          <w:rFonts w:eastAsia="Times New Roman"/>
          <w:noProof/>
        </w:rPr>
        <w:t>(Smith, 1977)</w:t>
      </w:r>
      <w:r w:rsidR="00B62380">
        <w:rPr>
          <w:rFonts w:eastAsia="Times New Roman"/>
        </w:rPr>
        <w:fldChar w:fldCharType="end"/>
      </w:r>
      <w:r w:rsidRPr="00F36465">
        <w:rPr>
          <w:rFonts w:eastAsia="Times New Roman"/>
        </w:rPr>
        <w:t>.</w:t>
      </w:r>
      <w:r w:rsidRPr="00F36465">
        <w:t xml:space="preserve"> </w:t>
      </w:r>
      <w:r w:rsidRPr="00F36465">
        <w:rPr>
          <w:rFonts w:eastAsia="Times New Roman"/>
        </w:rPr>
        <w:t>Psychological approaches, on the other hand,</w:t>
      </w:r>
      <w:r w:rsidRPr="00F36465">
        <w:t xml:space="preserve"> </w:t>
      </w:r>
      <w:r w:rsidRPr="00F36465">
        <w:rPr>
          <w:rFonts w:eastAsia="Times New Roman"/>
        </w:rPr>
        <w:t>focus on the cognitive mechanisms underlying</w:t>
      </w:r>
      <w:r w:rsidRPr="00F36465">
        <w:t xml:space="preserve"> </w:t>
      </w:r>
      <w:r w:rsidRPr="00F36465">
        <w:rPr>
          <w:rFonts w:eastAsia="Times New Roman"/>
        </w:rPr>
        <w:t>communication</w:t>
      </w:r>
      <w:r>
        <w:rPr>
          <w:rFonts w:eastAsia="Times New Roman"/>
        </w:rPr>
        <w:t xml:space="preserve"> and the modification of signals during over an individual’s lifetime.</w:t>
      </w:r>
      <w:r w:rsidR="00B62380">
        <w:rPr>
          <w:rFonts w:eastAsia="Times New Roman"/>
        </w:rPr>
        <w:t xml:space="preserve"> </w:t>
      </w:r>
      <w:r w:rsidR="00C40990">
        <w:rPr>
          <w:rFonts w:eastAsia="Times New Roman"/>
        </w:rPr>
        <w:t>Since comparative psychologists, interested in the evolution of human language,</w:t>
      </w:r>
      <w:r w:rsidRPr="00F36465">
        <w:rPr>
          <w:rFonts w:eastAsia="Times New Roman"/>
        </w:rPr>
        <w:t xml:space="preserve"> aim at identifying</w:t>
      </w:r>
      <w:r w:rsidRPr="00F36465">
        <w:t xml:space="preserve"> </w:t>
      </w:r>
      <w:r w:rsidRPr="00F36465">
        <w:rPr>
          <w:rFonts w:eastAsia="Times New Roman"/>
        </w:rPr>
        <w:t>potential precursors to human language</w:t>
      </w:r>
      <w:r w:rsidR="00C40990">
        <w:rPr>
          <w:rFonts w:eastAsia="Times New Roman"/>
        </w:rPr>
        <w:t xml:space="preserve"> in other species</w:t>
      </w:r>
      <w:r w:rsidR="00000305">
        <w:rPr>
          <w:rFonts w:eastAsia="Times New Roman"/>
        </w:rPr>
        <w:t xml:space="preserve"> (Tomasello, 2010)</w:t>
      </w:r>
      <w:r w:rsidR="00B62380">
        <w:rPr>
          <w:rFonts w:eastAsia="Times New Roman"/>
        </w:rPr>
        <w:t xml:space="preserve">, they often focus on the communicative systems of our closest relatives, </w:t>
      </w:r>
      <w:r w:rsidR="00C40990">
        <w:rPr>
          <w:rFonts w:eastAsia="Times New Roman"/>
        </w:rPr>
        <w:t xml:space="preserve">the </w:t>
      </w:r>
      <w:r w:rsidR="00B62380">
        <w:rPr>
          <w:rFonts w:eastAsia="Times New Roman"/>
        </w:rPr>
        <w:t>nonhuman primates (hereafter: primates)</w:t>
      </w:r>
      <w:r w:rsidR="00000305">
        <w:rPr>
          <w:rFonts w:eastAsia="Times New Roman"/>
        </w:rPr>
        <w:t>.</w:t>
      </w:r>
      <w:r w:rsidR="00B62380">
        <w:rPr>
          <w:rFonts w:eastAsia="Times New Roman"/>
        </w:rPr>
        <w:t xml:space="preserve"> </w:t>
      </w:r>
      <w:r w:rsidRPr="00F36465">
        <w:rPr>
          <w:rFonts w:eastAsia="Times New Roman"/>
        </w:rPr>
        <w:t xml:space="preserve"> </w:t>
      </w:r>
    </w:p>
    <w:p w14:paraId="00000008" w14:textId="77777777" w:rsidR="002C664C" w:rsidRDefault="00000000">
      <w:pPr>
        <w:pStyle w:val="Heading1"/>
      </w:pPr>
      <w:bookmarkStart w:id="2" w:name="_fk1ketk99ccv" w:colFirst="0" w:colLast="0"/>
      <w:bookmarkEnd w:id="2"/>
      <w:r>
        <w:t>History</w:t>
      </w:r>
    </w:p>
    <w:p w14:paraId="36698DF2" w14:textId="77777777" w:rsidR="00E10FA2" w:rsidRDefault="00F36465" w:rsidP="00F36465">
      <w:pPr>
        <w:spacing w:before="240"/>
        <w:rPr>
          <w:ins w:id="3" w:author="Colin Klein" w:date="2024-06-06T18:05:00Z"/>
          <w:bCs/>
          <w:lang w:val="en-US"/>
        </w:rPr>
      </w:pPr>
      <w:r w:rsidRPr="00F36465">
        <w:rPr>
          <w:bCs/>
          <w:lang w:val="en-US"/>
        </w:rPr>
        <w:t xml:space="preserve">Early studies </w:t>
      </w:r>
      <w:r w:rsidR="005825D8">
        <w:rPr>
          <w:bCs/>
          <w:lang w:val="en-US"/>
        </w:rPr>
        <w:t xml:space="preserve">did not specifically target </w:t>
      </w:r>
      <w:r w:rsidR="00CE7227">
        <w:rPr>
          <w:bCs/>
          <w:lang w:val="en-US"/>
        </w:rPr>
        <w:t xml:space="preserve">primate </w:t>
      </w:r>
      <w:r w:rsidR="005825D8">
        <w:rPr>
          <w:bCs/>
          <w:lang w:val="en-US"/>
        </w:rPr>
        <w:t xml:space="preserve">communication, but rather </w:t>
      </w:r>
      <w:r w:rsidRPr="00F36465">
        <w:rPr>
          <w:bCs/>
          <w:lang w:val="en-US"/>
        </w:rPr>
        <w:t>describ</w:t>
      </w:r>
      <w:r w:rsidR="005825D8">
        <w:rPr>
          <w:bCs/>
          <w:lang w:val="en-US"/>
        </w:rPr>
        <w:t>ed postures, facial movements or calls</w:t>
      </w:r>
      <w:r w:rsidRPr="00F36465">
        <w:rPr>
          <w:bCs/>
          <w:lang w:val="en-US"/>
        </w:rPr>
        <w:t xml:space="preserve"> </w:t>
      </w:r>
      <w:r>
        <w:rPr>
          <w:bCs/>
          <w:lang w:val="en-US"/>
        </w:rPr>
        <w:t xml:space="preserve">as part of a species’ </w:t>
      </w:r>
      <w:commentRangeStart w:id="4"/>
      <w:r>
        <w:rPr>
          <w:bCs/>
          <w:lang w:val="en-US"/>
        </w:rPr>
        <w:t>ethogram</w:t>
      </w:r>
      <w:commentRangeEnd w:id="4"/>
      <w:r w:rsidR="00B5061E">
        <w:rPr>
          <w:rStyle w:val="CommentReference"/>
        </w:rPr>
        <w:commentReference w:id="4"/>
      </w:r>
      <w:r w:rsidR="005825D8">
        <w:rPr>
          <w:bCs/>
          <w:lang w:val="en-US"/>
        </w:rPr>
        <w:t>, often in free-ranging primates</w:t>
      </w:r>
      <w:r w:rsidR="00A657C7">
        <w:rPr>
          <w:bCs/>
          <w:lang w:val="en-US"/>
        </w:rPr>
        <w:t xml:space="preserve"> </w:t>
      </w:r>
      <w:r w:rsidR="00A657C7">
        <w:rPr>
          <w:bCs/>
          <w:lang w:val="en-US"/>
        </w:rPr>
        <w:fldChar w:fldCharType="begin"/>
      </w:r>
      <w:r w:rsidR="00DC0B94">
        <w:rPr>
          <w:bCs/>
          <w:lang w:val="en-US"/>
        </w:rPr>
        <w:instrText xml:space="preserve"> ADDIN ZOTERO_ITEM CSL_CITATION {"citationID":"8LGIHKZH","properties":{"formattedCitation":"(Baldwin &amp; Teleki, 1976; van Lawick-Goodall, 1968)","plainCitation":"(Baldwin &amp; Teleki, 1976; van Lawick-Goodall, 1968)","dontUpdate":true,"noteIndex":0},"citationItems":[{"id":525,"uris":["http://zotero.org/users/13055652/items/39CEBTQF"],"itemData":{"id":525,"type":"chapter","container-title":"Gibbon and siamang","event-place":"Basel","page":"21-105","publisher":"Karger","publisher-place":"Basel","title":"Patterns of gibbon behavior on Hall´s Island, Bermuda: A preliminary ethogram for Hylobates lar","volume":"4","editor":[{"family":"Rumbaugh","given":"D.M."}],"author":[{"family":"Baldwin","given":"L.A."},{"family":"Teleki","given":"G."}],"issued":{"date-parts":[["1976"]]}}},{"id":11854,"uris":["http://zotero.org/users/13055652/items/ZX6AEB4Q"],"itemData":{"id":11854,"type":"article-journal","container-title":"Animal Behaviour Monographs","issue":"3","journalAbbreviation":"Anim Behav","page":"161-311","title":"The behavior of free-living chimpanzees in the Gombe Stream Reserve","volume":"1","author":[{"family":"Lawick-Goodall","given":"J.","non-dropping-particle":"van"}],"issued":{"date-parts":[["1968"]]}}}],"schema":"https://github.com/citation-style-language/schema/raw/master/csl-citation.json"} </w:instrText>
      </w:r>
      <w:r w:rsidR="00A657C7">
        <w:rPr>
          <w:bCs/>
          <w:lang w:val="en-US"/>
        </w:rPr>
        <w:fldChar w:fldCharType="separate"/>
      </w:r>
      <w:r w:rsidR="00A657C7">
        <w:rPr>
          <w:bCs/>
          <w:noProof/>
          <w:lang w:val="en-US"/>
        </w:rPr>
        <w:t>(van Lawick-Goodall, 1968)</w:t>
      </w:r>
      <w:r w:rsidR="00A657C7">
        <w:rPr>
          <w:bCs/>
          <w:lang w:val="en-US"/>
        </w:rPr>
        <w:fldChar w:fldCharType="end"/>
      </w:r>
      <w:r w:rsidR="00A657C7">
        <w:rPr>
          <w:bCs/>
          <w:lang w:val="en-US"/>
        </w:rPr>
        <w:t xml:space="preserve">, </w:t>
      </w:r>
      <w:r w:rsidR="005825D8">
        <w:rPr>
          <w:bCs/>
          <w:lang w:val="en-US"/>
        </w:rPr>
        <w:t xml:space="preserve">but also in captivity </w:t>
      </w:r>
      <w:r w:rsidR="00F426D4">
        <w:rPr>
          <w:bCs/>
          <w:lang w:val="en-US"/>
        </w:rPr>
        <w:fldChar w:fldCharType="begin"/>
      </w:r>
      <w:r w:rsidR="00F426D4">
        <w:rPr>
          <w:bCs/>
          <w:lang w:val="en-US"/>
        </w:rPr>
        <w:instrText xml:space="preserve"> ADDIN ZOTERO_ITEM CSL_CITATION {"citationID":"NHIIrHiL","properties":{"formattedCitation":"(van Hooff, 1973)","plainCitation":"(van Hooff, 1973)","noteIndex":0},"citationItems":[{"id":11841,"uris":["http://zotero.org/users/13055652/items/2QMSSSKC"],"itemData":{"id":11841,"type":"chapter","container-title":"Social communication and movement, studies of interaction and expression in man and chimpanzee","event-place":"London &amp; New York","page":"75-162","publisher":"Academic Press","publisher-place":"London &amp; New York","title":"A structural analysis of the social behaviour of a semi-captive group of chimpanzees","editor":[{"family":"Cranach","given":"M.","non-dropping-particle":"von"},{"family":"Vine","given":"I."}],"author":[{"family":"Hooff","given":"J.","non-dropping-particle":"van"}],"issued":{"date-parts":[["1973"]]}}}],"schema":"https://github.com/citation-style-language/schema/raw/master/csl-citation.json"} </w:instrText>
      </w:r>
      <w:r w:rsidR="00F426D4">
        <w:rPr>
          <w:bCs/>
          <w:lang w:val="en-US"/>
        </w:rPr>
        <w:fldChar w:fldCharType="separate"/>
      </w:r>
      <w:r w:rsidR="00F426D4">
        <w:rPr>
          <w:bCs/>
          <w:noProof/>
          <w:lang w:val="en-US"/>
        </w:rPr>
        <w:t>(van Hooff, 1973)</w:t>
      </w:r>
      <w:r w:rsidR="00F426D4">
        <w:rPr>
          <w:bCs/>
          <w:lang w:val="en-US"/>
        </w:rPr>
        <w:fldChar w:fldCharType="end"/>
      </w:r>
      <w:r w:rsidR="005825D8">
        <w:rPr>
          <w:bCs/>
          <w:lang w:val="en-US"/>
        </w:rPr>
        <w:t>.</w:t>
      </w:r>
    </w:p>
    <w:p w14:paraId="3787DB0E" w14:textId="5C11EACC" w:rsidR="00B5061E" w:rsidRDefault="005825D8" w:rsidP="00F36465">
      <w:pPr>
        <w:spacing w:before="240"/>
        <w:rPr>
          <w:ins w:id="5" w:author="Colin Klein" w:date="2024-06-06T18:05:00Z"/>
          <w:bCs/>
          <w:lang w:val="en-US"/>
        </w:rPr>
      </w:pPr>
      <w:r w:rsidRPr="005825D8">
        <w:rPr>
          <w:b/>
          <w:lang w:val="en-US"/>
        </w:rPr>
        <w:t xml:space="preserve"> </w:t>
      </w:r>
      <w:r w:rsidR="00F36465" w:rsidRPr="00F36465">
        <w:rPr>
          <w:bCs/>
          <w:lang w:val="en-US"/>
        </w:rPr>
        <w:t xml:space="preserve">In the 1970s, researchers began to </w:t>
      </w:r>
      <w:r w:rsidR="00EB0594">
        <w:rPr>
          <w:bCs/>
          <w:lang w:val="en-US"/>
        </w:rPr>
        <w:t xml:space="preserve">increasingly </w:t>
      </w:r>
      <w:r w:rsidR="00F36465" w:rsidRPr="00F36465">
        <w:rPr>
          <w:bCs/>
          <w:lang w:val="en-US"/>
        </w:rPr>
        <w:t>explore the cognitive aspects of primate communication</w:t>
      </w:r>
      <w:r w:rsidR="00703B17">
        <w:rPr>
          <w:bCs/>
          <w:lang w:val="en-US"/>
        </w:rPr>
        <w:t xml:space="preserve">, </w:t>
      </w:r>
      <w:r w:rsidR="00703B17" w:rsidRPr="00703B17">
        <w:rPr>
          <w:bCs/>
        </w:rPr>
        <w:t xml:space="preserve">frequently within the theoretical </w:t>
      </w:r>
      <w:r w:rsidR="00EB0594">
        <w:rPr>
          <w:bCs/>
        </w:rPr>
        <w:t>framework of language evolution</w:t>
      </w:r>
      <w:r w:rsidR="002F1903">
        <w:rPr>
          <w:bCs/>
        </w:rPr>
        <w:t xml:space="preserve">. </w:t>
      </w:r>
      <w:r w:rsidR="00EB0594">
        <w:rPr>
          <w:bCs/>
        </w:rPr>
        <w:t xml:space="preserve">By focusing on some of the key features of human language, </w:t>
      </w:r>
      <w:r w:rsidR="002F1903">
        <w:rPr>
          <w:bCs/>
        </w:rPr>
        <w:t xml:space="preserve">researchers </w:t>
      </w:r>
      <w:r w:rsidR="00F36465" w:rsidRPr="00F36465">
        <w:rPr>
          <w:bCs/>
          <w:lang w:val="en-US"/>
        </w:rPr>
        <w:t>investigat</w:t>
      </w:r>
      <w:r w:rsidR="002F1903">
        <w:rPr>
          <w:bCs/>
          <w:lang w:val="en-US"/>
        </w:rPr>
        <w:t>e</w:t>
      </w:r>
      <w:ins w:id="6" w:author="Colin Klein" w:date="2024-06-06T18:02:00Z">
        <w:r w:rsidR="00E97A91">
          <w:rPr>
            <w:bCs/>
            <w:lang w:val="en-US"/>
          </w:rPr>
          <w:t>d</w:t>
        </w:r>
      </w:ins>
      <w:r w:rsidR="00F36465" w:rsidRPr="00F36465">
        <w:rPr>
          <w:bCs/>
          <w:lang w:val="en-US"/>
        </w:rPr>
        <w:t xml:space="preserve"> referential signaling</w:t>
      </w:r>
      <w:r>
        <w:rPr>
          <w:bCs/>
          <w:lang w:val="en-US"/>
        </w:rPr>
        <w:t xml:space="preserve"> </w:t>
      </w:r>
      <w:r w:rsidR="002F1903">
        <w:rPr>
          <w:bCs/>
          <w:lang w:val="en-US"/>
        </w:rPr>
        <w:t xml:space="preserve">and meaning </w:t>
      </w:r>
      <w:r w:rsidR="00703B17">
        <w:rPr>
          <w:bCs/>
          <w:lang w:val="en-US"/>
        </w:rPr>
        <w:t xml:space="preserve">in </w:t>
      </w:r>
      <w:r w:rsidR="002F1903">
        <w:rPr>
          <w:bCs/>
          <w:lang w:val="en-US"/>
        </w:rPr>
        <w:t>monkeys’ vocal communication</w:t>
      </w:r>
      <w:r w:rsidR="00650DA0">
        <w:rPr>
          <w:bCs/>
          <w:lang w:val="en-US"/>
        </w:rPr>
        <w:t xml:space="preserve"> </w:t>
      </w:r>
      <w:r w:rsidR="00650DA0">
        <w:rPr>
          <w:bCs/>
          <w:lang w:val="en-US"/>
        </w:rPr>
        <w:fldChar w:fldCharType="begin"/>
      </w:r>
      <w:r w:rsidR="00650DA0">
        <w:rPr>
          <w:bCs/>
          <w:lang w:val="en-US"/>
        </w:rPr>
        <w:instrText xml:space="preserve"> ADDIN ZOTERO_ITEM CSL_CITATION {"citationID":"bAgGFyey","properties":{"formattedCitation":"(Seyfarth et al., 1980)","plainCitation":"(Seyfarth et al., 1980)","noteIndex":0},"citationItems":[{"id":10452,"uris":["http://zotero.org/users/13055652/items/RUZBADQV"],"itemData":{"id":10452,"type":"article-journal","container-title":"Animal Behaviour","page":"1070-1094","title":"Vervet monkey alarm calls: semantic communication in a free-ranging primate","volume":"28","author":[{"family":"Seyfarth","given":"R.M."},{"family":"Cheney","given":"D.L."},{"family":"Marler","given":"P."}],"issued":{"date-parts":[["1980"]]}}}],"schema":"https://github.com/citation-style-language/schema/raw/master/csl-citation.json"} </w:instrText>
      </w:r>
      <w:r w:rsidR="00650DA0">
        <w:rPr>
          <w:bCs/>
          <w:lang w:val="en-US"/>
        </w:rPr>
        <w:fldChar w:fldCharType="separate"/>
      </w:r>
      <w:r w:rsidR="00650DA0">
        <w:rPr>
          <w:bCs/>
          <w:noProof/>
          <w:lang w:val="en-US"/>
        </w:rPr>
        <w:t>(Seyfarth et al., 1980)</w:t>
      </w:r>
      <w:r w:rsidR="00650DA0">
        <w:rPr>
          <w:bCs/>
          <w:lang w:val="en-US"/>
        </w:rPr>
        <w:fldChar w:fldCharType="end"/>
      </w:r>
      <w:r w:rsidR="002F1903">
        <w:rPr>
          <w:bCs/>
          <w:lang w:val="en-US"/>
        </w:rPr>
        <w:t>, intentional use of gestures in several ape species</w:t>
      </w:r>
      <w:r w:rsidR="00650DA0">
        <w:rPr>
          <w:bCs/>
          <w:lang w:val="en-US"/>
        </w:rPr>
        <w:t xml:space="preserve"> </w:t>
      </w:r>
      <w:r w:rsidR="00650DA0">
        <w:rPr>
          <w:bCs/>
          <w:lang w:val="en-US"/>
        </w:rPr>
        <w:fldChar w:fldCharType="begin"/>
      </w:r>
      <w:r w:rsidR="00650DA0">
        <w:rPr>
          <w:bCs/>
          <w:lang w:val="en-US"/>
        </w:rPr>
        <w:instrText xml:space="preserve"> ADDIN ZOTERO_ITEM CSL_CITATION {"citationID":"XonqVx5V","properties":{"formattedCitation":"(Tomasello et al., 1985)","plainCitation":"(Tomasello et al., 1985)","noteIndex":0},"citationItems":[{"id":11621,"uris":["http://zotero.org/users/13055652/items/LFMPUXTL"],"itemData":{"id":11621,"type":"article-journal","container-title":"Journal of Human Evolution","DOI":"10.1016/S0047-2484(85)80005-1","issue":"2","page":"175-186","title":"The development of gestural communication in young chimpanzees","volume":"14","author":[{"family":"Tomasello","given":"M."},{"family":"George","given":"B.L."},{"family":"Kruger","given":"A.C."},{"family":"Farrar","given":"M.J."},{"family":"Evans","given":"A."}],"issued":{"date-parts":[["1985"]]}}}],"schema":"https://github.com/citation-style-language/schema/raw/master/csl-citation.json"} </w:instrText>
      </w:r>
      <w:r w:rsidR="00650DA0">
        <w:rPr>
          <w:bCs/>
          <w:lang w:val="en-US"/>
        </w:rPr>
        <w:fldChar w:fldCharType="separate"/>
      </w:r>
      <w:r w:rsidR="00650DA0">
        <w:rPr>
          <w:bCs/>
          <w:noProof/>
          <w:lang w:val="en-US"/>
        </w:rPr>
        <w:t>(Tomasello et al., 1985)</w:t>
      </w:r>
      <w:r w:rsidR="00650DA0">
        <w:rPr>
          <w:bCs/>
          <w:lang w:val="en-US"/>
        </w:rPr>
        <w:fldChar w:fldCharType="end"/>
      </w:r>
      <w:r w:rsidR="002F1903">
        <w:rPr>
          <w:bCs/>
          <w:lang w:val="en-US"/>
        </w:rPr>
        <w:t xml:space="preserve">, the occurrence of meaningful combinations of different signals </w:t>
      </w:r>
      <w:r w:rsidR="00DA51E7">
        <w:rPr>
          <w:bCs/>
          <w:lang w:val="en-US"/>
        </w:rPr>
        <w:fldChar w:fldCharType="begin"/>
      </w:r>
      <w:r w:rsidR="00DA51E7">
        <w:rPr>
          <w:bCs/>
          <w:lang w:val="en-US"/>
        </w:rPr>
        <w:instrText xml:space="preserve"> ADDIN ZOTERO_ITEM CSL_CITATION {"citationID":"XstavG66","properties":{"formattedCitation":"(Zuberb\\uc0\\u252{}hler, 2002)","plainCitation":"(Zuberbühler, 2002)","noteIndex":0},"citationItems":[{"id":13052,"uris":["http://zotero.org/users/13055652/items/MXPGVELZ"],"itemData":{"id":13052,"type":"article-journal","container-title":"Animal Behaviour","DOI":"10.1006/anbe.2001.1914","ISSN":"0003-3472","issue":"2","page":"293-299","title":"A syntactic rule in forest monkey communication","volume":"63","author":[{"family":"Zuberbühler","given":"K."}],"issued":{"date-parts":[["2002"]]}}}],"schema":"https://github.com/citation-style-language/schema/raw/master/csl-citation.json"} </w:instrText>
      </w:r>
      <w:r w:rsidR="00DA51E7">
        <w:rPr>
          <w:bCs/>
          <w:lang w:val="en-US"/>
        </w:rPr>
        <w:fldChar w:fldCharType="separate"/>
      </w:r>
      <w:r w:rsidR="00DA51E7" w:rsidRPr="00DA51E7">
        <w:t>(Zuberbühler, 2002)</w:t>
      </w:r>
      <w:r w:rsidR="00DA51E7">
        <w:rPr>
          <w:bCs/>
          <w:lang w:val="en-US"/>
        </w:rPr>
        <w:fldChar w:fldCharType="end"/>
      </w:r>
      <w:r w:rsidR="002F1903">
        <w:rPr>
          <w:bCs/>
          <w:lang w:val="en-US"/>
        </w:rPr>
        <w:t xml:space="preserve"> </w:t>
      </w:r>
      <w:del w:id="7" w:author="Colin Klein" w:date="2024-06-06T18:03:00Z">
        <w:r w:rsidR="002F1903" w:rsidDel="00E97A91">
          <w:rPr>
            <w:bCs/>
            <w:lang w:val="en-US"/>
          </w:rPr>
          <w:delText xml:space="preserve">or </w:delText>
        </w:r>
      </w:del>
      <w:ins w:id="8" w:author="Colin Klein" w:date="2024-06-06T18:03:00Z">
        <w:r w:rsidR="00E97A91">
          <w:rPr>
            <w:bCs/>
            <w:lang w:val="en-US"/>
          </w:rPr>
          <w:t xml:space="preserve">and </w:t>
        </w:r>
      </w:ins>
      <w:r w:rsidR="00650DA0">
        <w:rPr>
          <w:bCs/>
          <w:lang w:val="en-US"/>
        </w:rPr>
        <w:t xml:space="preserve">speech-like </w:t>
      </w:r>
      <w:r w:rsidR="002F1903">
        <w:rPr>
          <w:bCs/>
          <w:lang w:val="en-US"/>
        </w:rPr>
        <w:t>rhythmic patterns of communicative mouth movements</w:t>
      </w:r>
      <w:r w:rsidR="00650DA0">
        <w:rPr>
          <w:bCs/>
          <w:lang w:val="en-US"/>
        </w:rPr>
        <w:t xml:space="preserve"> in monkeys</w:t>
      </w:r>
      <w:r w:rsidR="002F1903">
        <w:rPr>
          <w:bCs/>
          <w:lang w:val="en-US"/>
        </w:rPr>
        <w:t xml:space="preserve"> </w:t>
      </w:r>
      <w:r w:rsidR="00650DA0">
        <w:rPr>
          <w:bCs/>
          <w:lang w:val="en-US"/>
        </w:rPr>
        <w:fldChar w:fldCharType="begin"/>
      </w:r>
      <w:r w:rsidR="00650DA0">
        <w:rPr>
          <w:bCs/>
          <w:lang w:val="en-US"/>
        </w:rPr>
        <w:instrText xml:space="preserve"> ADDIN ZOTERO_ITEM CSL_CITATION {"citationID":"nidV59Qa","properties":{"formattedCitation":"(Bergman, 2013)","plainCitation":"(Bergman, 2013)","noteIndex":0},"citationItems":[{"id":847,"uris":["http://zotero.org/users/13055652/items/ED2Z5EWC"],"itemData":{"id":847,"type":"article-journal","container-title":"Current Biology","DOI":"10.1016/j-cub.2013.02.038","ISSN":"0960-9822","issue":"7","page":"R268-R269","title":"Speech-like vocalized lip-smacking in geladas","volume":"23","author":[{"family":"Bergman","given":"Thore J"}],"issued":{"date-parts":[["2013"]]}}}],"schema":"https://github.com/citation-style-language/schema/raw/master/csl-citation.json"} </w:instrText>
      </w:r>
      <w:r w:rsidR="00650DA0">
        <w:rPr>
          <w:bCs/>
          <w:lang w:val="en-US"/>
        </w:rPr>
        <w:fldChar w:fldCharType="separate"/>
      </w:r>
      <w:r w:rsidR="00650DA0">
        <w:rPr>
          <w:bCs/>
          <w:noProof/>
          <w:lang w:val="en-US"/>
        </w:rPr>
        <w:t>(Bergman, 2013)</w:t>
      </w:r>
      <w:r w:rsidR="00650DA0">
        <w:rPr>
          <w:bCs/>
          <w:lang w:val="en-US"/>
        </w:rPr>
        <w:fldChar w:fldCharType="end"/>
      </w:r>
      <w:r>
        <w:rPr>
          <w:bCs/>
          <w:lang w:val="en-US"/>
        </w:rPr>
        <w:t xml:space="preserve">. </w:t>
      </w:r>
    </w:p>
    <w:p w14:paraId="14E3E31E" w14:textId="71EB88D1" w:rsidR="00F426D4" w:rsidRPr="002020C8" w:rsidRDefault="005825D8" w:rsidP="00F36465">
      <w:pPr>
        <w:spacing w:before="240"/>
        <w:rPr>
          <w:b/>
          <w:lang w:val="en-US"/>
        </w:rPr>
      </w:pPr>
      <w:r>
        <w:rPr>
          <w:bCs/>
          <w:lang w:val="en-US"/>
        </w:rPr>
        <w:t>A</w:t>
      </w:r>
      <w:r w:rsidR="00F36465" w:rsidRPr="00F36465">
        <w:rPr>
          <w:bCs/>
          <w:lang w:val="en-US"/>
        </w:rPr>
        <w:t xml:space="preserve">dvancements in technology and methodology, such as video recording and playback </w:t>
      </w:r>
      <w:r>
        <w:rPr>
          <w:bCs/>
          <w:lang w:val="en-US"/>
        </w:rPr>
        <w:t>experiments</w:t>
      </w:r>
      <w:r w:rsidR="00F426D4">
        <w:rPr>
          <w:bCs/>
          <w:lang w:val="en-US"/>
        </w:rPr>
        <w:t xml:space="preserve"> as well as standardized coding manuals</w:t>
      </w:r>
      <w:r w:rsidR="00650DA0">
        <w:rPr>
          <w:bCs/>
          <w:lang w:val="en-US"/>
        </w:rPr>
        <w:t xml:space="preserve"> adapted for nonhuman primates</w:t>
      </w:r>
      <w:r w:rsidR="00F426D4">
        <w:rPr>
          <w:bCs/>
          <w:lang w:val="en-US"/>
        </w:rPr>
        <w:t xml:space="preserve"> (e.g., facial action coding system, </w:t>
      </w:r>
      <w:r w:rsidR="00650DA0">
        <w:rPr>
          <w:bCs/>
          <w:lang w:val="en-US"/>
        </w:rPr>
        <w:t xml:space="preserve">e.g., chimpFACS, </w:t>
      </w:r>
      <w:r w:rsidR="00650DA0">
        <w:rPr>
          <w:bCs/>
          <w:lang w:val="en-US"/>
        </w:rPr>
        <w:fldChar w:fldCharType="begin"/>
      </w:r>
      <w:r w:rsidR="00DC0B94">
        <w:rPr>
          <w:bCs/>
          <w:lang w:val="en-US"/>
        </w:rPr>
        <w:instrText xml:space="preserve"> ADDIN ZOTERO_ITEM CSL_CITATION {"citationID":"b0ELyrdK","properties":{"formattedCitation":"(Vick et al., 2007)","plainCitation":"(Vick et al., 2007)","dontUpdate":true,"noteIndex":0},"citationItems":[{"id":12003,"uris":["http://zotero.org/users/13055652/items/SPVDENI3"],"itemData":{"id":12003,"type":"article-journal","container-title":"Journal of Nonverbal Behavior","issue":"1","page":"1-20","title":"A cross-species comparison of facial morphology and movement in humans and chimpanzees using the facial action coding system (FACS)","volume":"31","author":[{"family":"Vick","given":"S.J."},{"family":"Waller","given":"B.M."},{"family":"Parr","given":"L.A."},{"family":"Smith Pasqualini","given":"M.C."},{"family":"Bard","given":"K.A."}],"issued":{"date-parts":[["2007"]]}}}],"schema":"https://github.com/citation-style-language/schema/raw/master/csl-citation.json"} </w:instrText>
      </w:r>
      <w:r w:rsidR="00650DA0">
        <w:rPr>
          <w:bCs/>
          <w:lang w:val="en-US"/>
        </w:rPr>
        <w:fldChar w:fldCharType="separate"/>
      </w:r>
      <w:r w:rsidR="00DA51E7">
        <w:rPr>
          <w:bCs/>
          <w:noProof/>
          <w:lang w:val="en-US"/>
        </w:rPr>
        <w:t>Vick et al., 2007)</w:t>
      </w:r>
      <w:r w:rsidR="00650DA0">
        <w:rPr>
          <w:bCs/>
          <w:lang w:val="en-US"/>
        </w:rPr>
        <w:fldChar w:fldCharType="end"/>
      </w:r>
      <w:r w:rsidR="00F36465" w:rsidRPr="00F36465">
        <w:rPr>
          <w:bCs/>
          <w:lang w:val="en-US"/>
        </w:rPr>
        <w:t xml:space="preserve"> have allowed researchers to </w:t>
      </w:r>
      <w:r w:rsidR="00F426D4">
        <w:rPr>
          <w:bCs/>
          <w:lang w:val="en-US"/>
        </w:rPr>
        <w:t xml:space="preserve">collect and analyze large amounts of audio-visual data with </w:t>
      </w:r>
      <w:commentRangeStart w:id="9"/>
      <w:r w:rsidR="00F426D4">
        <w:rPr>
          <w:bCs/>
          <w:lang w:val="en-US"/>
        </w:rPr>
        <w:t>more objective methods in more controlled settings</w:t>
      </w:r>
      <w:commentRangeEnd w:id="9"/>
      <w:r w:rsidR="00B5061E">
        <w:rPr>
          <w:rStyle w:val="CommentReference"/>
        </w:rPr>
        <w:commentReference w:id="9"/>
      </w:r>
      <w:r w:rsidR="00F84A91">
        <w:rPr>
          <w:bCs/>
          <w:lang w:val="en-US"/>
        </w:rPr>
        <w:t>, which enable more systematic comparisons across primate species</w:t>
      </w:r>
      <w:r w:rsidR="00F426D4">
        <w:rPr>
          <w:bCs/>
          <w:lang w:val="en-US"/>
        </w:rPr>
        <w:t xml:space="preserve">.  </w:t>
      </w:r>
    </w:p>
    <w:p w14:paraId="48ABE9E4" w14:textId="77777777" w:rsidR="00F36465" w:rsidRDefault="00F36465">
      <w:pPr>
        <w:spacing w:before="240"/>
        <w:rPr>
          <w:b/>
        </w:rPr>
      </w:pPr>
    </w:p>
    <w:p w14:paraId="0000000A" w14:textId="77777777" w:rsidR="002C664C" w:rsidRDefault="00000000">
      <w:pPr>
        <w:pStyle w:val="Heading1"/>
      </w:pPr>
      <w:bookmarkStart w:id="10" w:name="_v2ejlio7vqk2" w:colFirst="0" w:colLast="0"/>
      <w:bookmarkEnd w:id="10"/>
      <w:r>
        <w:t>Core concepts</w:t>
      </w:r>
    </w:p>
    <w:p w14:paraId="599C4217" w14:textId="77777777" w:rsidR="00922685" w:rsidRDefault="00922685">
      <w:pPr>
        <w:rPr>
          <w:i/>
          <w:lang w:val="en-US"/>
        </w:rPr>
      </w:pPr>
      <w:bookmarkStart w:id="11" w:name="_4htubvh3jx0n" w:colFirst="0" w:colLast="0"/>
      <w:bookmarkEnd w:id="11"/>
    </w:p>
    <w:p w14:paraId="57EA2B3B" w14:textId="37A0477B" w:rsidR="00541205" w:rsidRDefault="00541205">
      <w:pPr>
        <w:pStyle w:val="Heading2"/>
        <w:rPr>
          <w:lang w:val="en-US"/>
        </w:rPr>
        <w:pPrChange w:id="12" w:author="Colin Klein" w:date="2024-06-06T18:08:00Z">
          <w:pPr/>
        </w:pPrChange>
      </w:pPr>
      <w:r>
        <w:rPr>
          <w:lang w:val="en-US"/>
        </w:rPr>
        <w:lastRenderedPageBreak/>
        <w:t>Modes of communication</w:t>
      </w:r>
    </w:p>
    <w:p w14:paraId="02F2DD40" w14:textId="564D0656" w:rsidR="00541205" w:rsidRPr="00CE5103" w:rsidRDefault="00D279D5" w:rsidP="00A553F0">
      <w:pPr>
        <w:rPr>
          <w:iCs/>
          <w:lang w:val="en-US"/>
        </w:rPr>
      </w:pPr>
      <w:r>
        <w:rPr>
          <w:iCs/>
          <w:lang w:val="en-US"/>
        </w:rPr>
        <w:t xml:space="preserve">Primates communicate with a great variety of </w:t>
      </w:r>
      <w:r w:rsidR="00E57973">
        <w:rPr>
          <w:iCs/>
          <w:lang w:val="en-US"/>
        </w:rPr>
        <w:t>sign</w:t>
      </w:r>
      <w:r>
        <w:rPr>
          <w:iCs/>
          <w:lang w:val="en-US"/>
        </w:rPr>
        <w:t>al</w:t>
      </w:r>
      <w:r w:rsidR="00E57973">
        <w:rPr>
          <w:iCs/>
          <w:lang w:val="en-US"/>
        </w:rPr>
        <w:t>s, conveyed via different sensory channels</w:t>
      </w:r>
      <w:r>
        <w:rPr>
          <w:iCs/>
          <w:lang w:val="en-US"/>
        </w:rPr>
        <w:t xml:space="preserve"> </w:t>
      </w:r>
      <w:r w:rsidR="00E57973">
        <w:rPr>
          <w:iCs/>
          <w:lang w:val="en-US"/>
        </w:rPr>
        <w:t>(</w:t>
      </w:r>
      <w:r>
        <w:rPr>
          <w:iCs/>
          <w:lang w:val="en-US"/>
        </w:rPr>
        <w:t>vis</w:t>
      </w:r>
      <w:r w:rsidR="00E57973">
        <w:rPr>
          <w:iCs/>
          <w:lang w:val="en-US"/>
        </w:rPr>
        <w:t>ion</w:t>
      </w:r>
      <w:r>
        <w:rPr>
          <w:iCs/>
          <w:lang w:val="en-US"/>
        </w:rPr>
        <w:t>, audit</w:t>
      </w:r>
      <w:r w:rsidR="00E57973">
        <w:rPr>
          <w:iCs/>
          <w:lang w:val="en-US"/>
        </w:rPr>
        <w:t>ion</w:t>
      </w:r>
      <w:r>
        <w:rPr>
          <w:iCs/>
          <w:lang w:val="en-US"/>
        </w:rPr>
        <w:t>, t</w:t>
      </w:r>
      <w:r w:rsidR="00E57973">
        <w:rPr>
          <w:iCs/>
          <w:lang w:val="en-US"/>
        </w:rPr>
        <w:t>ouch, o</w:t>
      </w:r>
      <w:r>
        <w:rPr>
          <w:iCs/>
          <w:lang w:val="en-US"/>
        </w:rPr>
        <w:t>lfact</w:t>
      </w:r>
      <w:r w:rsidR="00E57973">
        <w:rPr>
          <w:iCs/>
          <w:lang w:val="en-US"/>
        </w:rPr>
        <w:t>ion)</w:t>
      </w:r>
      <w:r w:rsidR="00A553F0" w:rsidRPr="00CE5103">
        <w:rPr>
          <w:iCs/>
          <w:lang w:val="en-US"/>
        </w:rPr>
        <w:t xml:space="preserve">. </w:t>
      </w:r>
      <w:r w:rsidR="00CE5103">
        <w:rPr>
          <w:iCs/>
          <w:lang w:val="en-US"/>
        </w:rPr>
        <w:t>C</w:t>
      </w:r>
      <w:r w:rsidR="00EC4C9E">
        <w:rPr>
          <w:iCs/>
          <w:lang w:val="en-US"/>
        </w:rPr>
        <w:t>omparative r</w:t>
      </w:r>
      <w:r w:rsidR="007C569D" w:rsidRPr="007C569D">
        <w:rPr>
          <w:iCs/>
          <w:lang w:val="en-US"/>
        </w:rPr>
        <w:t>esearchers</w:t>
      </w:r>
      <w:r w:rsidR="00E52785">
        <w:rPr>
          <w:iCs/>
          <w:lang w:val="en-US"/>
        </w:rPr>
        <w:t>, however,</w:t>
      </w:r>
      <w:r w:rsidR="007C569D" w:rsidRPr="007C569D">
        <w:rPr>
          <w:iCs/>
          <w:lang w:val="en-US"/>
        </w:rPr>
        <w:t xml:space="preserve"> </w:t>
      </w:r>
      <w:r w:rsidR="00E57973">
        <w:rPr>
          <w:iCs/>
          <w:lang w:val="en-US"/>
        </w:rPr>
        <w:t xml:space="preserve">traditionally </w:t>
      </w:r>
      <w:r w:rsidR="00CE5103">
        <w:rPr>
          <w:iCs/>
          <w:lang w:val="en-US"/>
        </w:rPr>
        <w:t xml:space="preserve">differentiate between three different signal types, </w:t>
      </w:r>
      <w:r w:rsidR="00E52785">
        <w:rPr>
          <w:iCs/>
          <w:lang w:val="en-US"/>
        </w:rPr>
        <w:t>which</w:t>
      </w:r>
      <w:r w:rsidR="00E57973">
        <w:rPr>
          <w:iCs/>
          <w:lang w:val="en-US"/>
        </w:rPr>
        <w:t xml:space="preserve"> can convey different sensory information </w:t>
      </w:r>
      <w:commentRangeStart w:id="13"/>
      <w:r w:rsidR="00E57973">
        <w:rPr>
          <w:iCs/>
          <w:lang w:val="en-US"/>
        </w:rPr>
        <w:t>(</w:t>
      </w:r>
      <w:r w:rsidR="00E57973" w:rsidRPr="007C569D">
        <w:rPr>
          <w:iCs/>
          <w:lang w:val="en-US"/>
        </w:rPr>
        <w:t>gestures</w:t>
      </w:r>
      <w:r w:rsidR="00E57973">
        <w:rPr>
          <w:iCs/>
          <w:lang w:val="en-US"/>
        </w:rPr>
        <w:t xml:space="preserve">: </w:t>
      </w:r>
      <w:r w:rsidR="00062A3F">
        <w:rPr>
          <w:iCs/>
          <w:lang w:val="en-US"/>
        </w:rPr>
        <w:t>vision, audition, touch, olfaction</w:t>
      </w:r>
      <w:r w:rsidR="00E57973">
        <w:rPr>
          <w:iCs/>
          <w:lang w:val="en-US"/>
        </w:rPr>
        <w:t xml:space="preserve">; </w:t>
      </w:r>
      <w:r w:rsidR="00E57973" w:rsidRPr="007C569D">
        <w:rPr>
          <w:iCs/>
          <w:lang w:val="en-US"/>
        </w:rPr>
        <w:t>vocalizations</w:t>
      </w:r>
      <w:r w:rsidR="00E57973">
        <w:rPr>
          <w:iCs/>
          <w:lang w:val="en-US"/>
        </w:rPr>
        <w:t xml:space="preserve">: </w:t>
      </w:r>
      <w:r w:rsidR="00062A3F">
        <w:rPr>
          <w:iCs/>
          <w:lang w:val="en-US"/>
        </w:rPr>
        <w:t>audition</w:t>
      </w:r>
      <w:r w:rsidR="00E57973">
        <w:rPr>
          <w:iCs/>
          <w:lang w:val="en-US"/>
        </w:rPr>
        <w:t xml:space="preserve">; </w:t>
      </w:r>
      <w:r w:rsidR="00E57973" w:rsidRPr="007C569D">
        <w:rPr>
          <w:iCs/>
          <w:lang w:val="en-US"/>
        </w:rPr>
        <w:t>or facial expressions</w:t>
      </w:r>
      <w:r w:rsidR="00E57973">
        <w:rPr>
          <w:iCs/>
          <w:lang w:val="en-US"/>
        </w:rPr>
        <w:t>: vis</w:t>
      </w:r>
      <w:r w:rsidR="00062A3F">
        <w:rPr>
          <w:iCs/>
          <w:lang w:val="en-US"/>
        </w:rPr>
        <w:t>ion</w:t>
      </w:r>
      <w:r w:rsidR="00E57973">
        <w:rPr>
          <w:iCs/>
          <w:lang w:val="en-US"/>
        </w:rPr>
        <w:t>)</w:t>
      </w:r>
      <w:r w:rsidR="00CE5103">
        <w:rPr>
          <w:iCs/>
          <w:lang w:val="en-US"/>
        </w:rPr>
        <w:t xml:space="preserve">. </w:t>
      </w:r>
      <w:commentRangeEnd w:id="13"/>
      <w:r w:rsidR="002F69D4">
        <w:rPr>
          <w:rStyle w:val="CommentReference"/>
        </w:rPr>
        <w:commentReference w:id="13"/>
      </w:r>
      <w:del w:id="14" w:author="Colin Klein" w:date="2024-06-06T18:07:00Z">
        <w:r w:rsidR="00CE5103" w:rsidDel="002F69D4">
          <w:rPr>
            <w:iCs/>
            <w:lang w:val="en-US"/>
          </w:rPr>
          <w:delText xml:space="preserve">Researchers usually study one of these signal types in isolation, </w:delText>
        </w:r>
        <w:r w:rsidR="00E57973" w:rsidDel="002F69D4">
          <w:rPr>
            <w:iCs/>
            <w:lang w:val="en-US"/>
          </w:rPr>
          <w:delText>as</w:delText>
        </w:r>
      </w:del>
      <w:r w:rsidR="00E57973">
        <w:rPr>
          <w:iCs/>
          <w:lang w:val="en-US"/>
        </w:rPr>
        <w:t xml:space="preserve"> </w:t>
      </w:r>
      <w:ins w:id="15" w:author="Colin Klein" w:date="2024-06-06T18:07:00Z">
        <w:r w:rsidR="002F69D4">
          <w:rPr>
            <w:iCs/>
            <w:lang w:val="en-US"/>
          </w:rPr>
          <w:t>E</w:t>
        </w:r>
      </w:ins>
      <w:del w:id="16" w:author="Colin Klein" w:date="2024-06-06T18:07:00Z">
        <w:r w:rsidR="00CE5103" w:rsidDel="002F69D4">
          <w:rPr>
            <w:iCs/>
            <w:lang w:val="en-US"/>
          </w:rPr>
          <w:delText>e</w:delText>
        </w:r>
      </w:del>
      <w:r w:rsidR="00CE5103">
        <w:rPr>
          <w:iCs/>
          <w:lang w:val="en-US"/>
        </w:rPr>
        <w:t xml:space="preserve">ach </w:t>
      </w:r>
      <w:r w:rsidR="00E57973">
        <w:rPr>
          <w:iCs/>
          <w:lang w:val="en-US"/>
        </w:rPr>
        <w:t xml:space="preserve">signal type </w:t>
      </w:r>
      <w:del w:id="17" w:author="Colin Klein" w:date="2024-06-06T18:07:00Z">
        <w:r w:rsidR="00E57973" w:rsidRPr="007C569D" w:rsidDel="002F69D4">
          <w:rPr>
            <w:iCs/>
            <w:lang w:val="en-US"/>
          </w:rPr>
          <w:delText xml:space="preserve">often </w:delText>
        </w:r>
      </w:del>
      <w:r w:rsidR="00E57973" w:rsidRPr="007C569D">
        <w:rPr>
          <w:iCs/>
          <w:lang w:val="en-US"/>
        </w:rPr>
        <w:t>align</w:t>
      </w:r>
      <w:r w:rsidR="00CE5103">
        <w:rPr>
          <w:iCs/>
          <w:lang w:val="en-US"/>
        </w:rPr>
        <w:t>s</w:t>
      </w:r>
      <w:r w:rsidR="00E57973" w:rsidRPr="007C569D">
        <w:rPr>
          <w:iCs/>
          <w:lang w:val="en-US"/>
        </w:rPr>
        <w:t xml:space="preserve"> with </w:t>
      </w:r>
      <w:r w:rsidR="00CE5103">
        <w:rPr>
          <w:iCs/>
          <w:lang w:val="en-US"/>
        </w:rPr>
        <w:t xml:space="preserve">a </w:t>
      </w:r>
      <w:r w:rsidR="00E57973" w:rsidRPr="007C569D">
        <w:rPr>
          <w:iCs/>
          <w:lang w:val="en-US"/>
        </w:rPr>
        <w:t>distinct theoretical framework</w:t>
      </w:r>
      <w:r w:rsidR="00E57973">
        <w:rPr>
          <w:iCs/>
          <w:lang w:val="en-US"/>
        </w:rPr>
        <w:t xml:space="preserve"> on language evolution</w:t>
      </w:r>
      <w:r w:rsidR="00E52785">
        <w:rPr>
          <w:iCs/>
          <w:lang w:val="en-US"/>
        </w:rPr>
        <w:t>, suggesting either a vocal, facial or gesture origin of human language</w:t>
      </w:r>
      <w:r w:rsidR="00E57973" w:rsidRPr="007C569D">
        <w:rPr>
          <w:iCs/>
          <w:lang w:val="en-US"/>
        </w:rPr>
        <w:t xml:space="preserve"> </w:t>
      </w:r>
      <w:r w:rsidR="00E57973">
        <w:rPr>
          <w:iCs/>
          <w:lang w:val="en-US"/>
        </w:rPr>
        <w:fldChar w:fldCharType="begin"/>
      </w:r>
      <w:r w:rsidR="00E57973">
        <w:rPr>
          <w:iCs/>
          <w:lang w:val="en-US"/>
        </w:rPr>
        <w:instrText xml:space="preserve"> ADDIN ZOTERO_ITEM CSL_CITATION {"citationID":"yBw7ADaf","properties":{"formattedCitation":"(Slocombe et al., 2011)","plainCitation":"(Slocombe et al., 2011)","noteIndex":0},"citationItems":[{"id":10713,"uris":["http://zotero.org/users/13055652/items/WQGADWC3"],"itemData":{"id":10713,"type":"article-journal","container-title":"Animal Behaviour","DOI":"10.1016/j.anbehav.2011.02.002","ISSN":"0003-3472","issue":"5","page":"919-924","title":"The language void: The need for multimodality in primate communication research","volume":"81","author":[{"family":"Slocombe","given":"K.E."},{"family":"Waller","given":"B.M."},{"family":"Liebal","given":"K."}],"issued":{"date-parts":[["2011"]]}}}],"schema":"https://github.com/citation-style-language/schema/raw/master/csl-citation.json"} </w:instrText>
      </w:r>
      <w:r w:rsidR="00E57973">
        <w:rPr>
          <w:iCs/>
          <w:lang w:val="en-US"/>
        </w:rPr>
        <w:fldChar w:fldCharType="separate"/>
      </w:r>
      <w:r w:rsidR="00E57973">
        <w:rPr>
          <w:iCs/>
          <w:noProof/>
          <w:lang w:val="en-US"/>
        </w:rPr>
        <w:t>(Slocombe et al., 2011)</w:t>
      </w:r>
      <w:r w:rsidR="00E57973">
        <w:rPr>
          <w:iCs/>
          <w:lang w:val="en-US"/>
        </w:rPr>
        <w:fldChar w:fldCharType="end"/>
      </w:r>
      <w:r w:rsidR="00E57973">
        <w:rPr>
          <w:iCs/>
          <w:lang w:val="en-US"/>
        </w:rPr>
        <w:t>.</w:t>
      </w:r>
      <w:r>
        <w:rPr>
          <w:iCs/>
          <w:lang w:val="en-US"/>
        </w:rPr>
        <w:t xml:space="preserve"> </w:t>
      </w:r>
      <w:commentRangeStart w:id="18"/>
      <w:ins w:id="19" w:author="Colin Klein" w:date="2024-06-06T18:07:00Z">
        <w:r w:rsidR="002F69D4">
          <w:rPr>
            <w:iCs/>
            <w:lang w:val="en-US"/>
          </w:rPr>
          <w:t>As such, researchers usually focus on one of these signal types in isolation</w:t>
        </w:r>
        <w:r w:rsidR="00294837">
          <w:rPr>
            <w:iCs/>
            <w:lang w:val="en-US"/>
          </w:rPr>
          <w:t xml:space="preserve">, corresponding to their preferred </w:t>
        </w:r>
      </w:ins>
      <w:ins w:id="20" w:author="Colin Klein" w:date="2024-06-06T18:08:00Z">
        <w:r w:rsidR="00294837">
          <w:rPr>
            <w:iCs/>
            <w:lang w:val="en-US"/>
          </w:rPr>
          <w:t>theory of language evolution</w:t>
        </w:r>
      </w:ins>
      <w:ins w:id="21" w:author="Colin Klein" w:date="2024-06-06T18:07:00Z">
        <w:r w:rsidR="002F69D4">
          <w:rPr>
            <w:iCs/>
            <w:lang w:val="en-US"/>
          </w:rPr>
          <w:t xml:space="preserve">. </w:t>
        </w:r>
      </w:ins>
      <w:commentRangeEnd w:id="18"/>
      <w:ins w:id="22" w:author="Colin Klein" w:date="2024-06-06T18:08:00Z">
        <w:r w:rsidR="008E4BEF">
          <w:rPr>
            <w:rStyle w:val="CommentReference"/>
          </w:rPr>
          <w:commentReference w:id="18"/>
        </w:r>
      </w:ins>
    </w:p>
    <w:p w14:paraId="3E3D08B5" w14:textId="77777777" w:rsidR="007C569D" w:rsidRPr="00541205" w:rsidRDefault="007C569D" w:rsidP="007C569D">
      <w:pPr>
        <w:rPr>
          <w:iCs/>
          <w:lang w:val="en-US"/>
        </w:rPr>
      </w:pPr>
    </w:p>
    <w:p w14:paraId="7A1F07BC" w14:textId="5B2CCCEF" w:rsidR="00922685" w:rsidRPr="00922685" w:rsidRDefault="00C0759F">
      <w:pPr>
        <w:pStyle w:val="Heading2"/>
        <w:rPr>
          <w:lang w:val="en-US"/>
        </w:rPr>
        <w:pPrChange w:id="23" w:author="Colin Klein" w:date="2024-06-06T18:08:00Z">
          <w:pPr/>
        </w:pPrChange>
      </w:pPr>
      <w:r>
        <w:rPr>
          <w:lang w:val="en-US"/>
        </w:rPr>
        <w:t>R</w:t>
      </w:r>
      <w:r w:rsidR="00922685" w:rsidRPr="00922685">
        <w:rPr>
          <w:lang w:val="en-US"/>
        </w:rPr>
        <w:t>eferential signals</w:t>
      </w:r>
      <w:r w:rsidR="005F7702">
        <w:rPr>
          <w:lang w:val="en-US"/>
        </w:rPr>
        <w:t xml:space="preserve"> </w:t>
      </w:r>
    </w:p>
    <w:p w14:paraId="47D46761" w14:textId="205C6580" w:rsidR="00922685" w:rsidRPr="00062A3F" w:rsidRDefault="008E4BEF" w:rsidP="005F7702">
      <w:pPr>
        <w:rPr>
          <w:iCs/>
          <w:lang w:val="en-US"/>
        </w:rPr>
      </w:pPr>
      <w:ins w:id="24" w:author="Colin Klein" w:date="2024-06-06T18:09:00Z">
        <w:r>
          <w:rPr>
            <w:iCs/>
            <w:lang w:val="en-US"/>
          </w:rPr>
          <w:t xml:space="preserve">Many words in human language </w:t>
        </w:r>
        <w:r w:rsidRPr="008E4BEF">
          <w:rPr>
            <w:iCs/>
            <w:lang w:val="en-US"/>
            <w:rPrChange w:id="25" w:author="Colin Klein" w:date="2024-06-06T18:09:00Z">
              <w:rPr>
                <w:i/>
                <w:lang w:val="en-US"/>
              </w:rPr>
            </w:rPrChange>
          </w:rPr>
          <w:t>refer</w:t>
        </w:r>
        <w:r>
          <w:rPr>
            <w:iCs/>
            <w:lang w:val="en-US"/>
          </w:rPr>
          <w:t xml:space="preserve">: that is, they pick out objects in the world. </w:t>
        </w:r>
      </w:ins>
      <w:r w:rsidR="0099263B" w:rsidRPr="008E4BEF">
        <w:rPr>
          <w:iCs/>
          <w:lang w:val="en-US"/>
        </w:rPr>
        <w:t>To</w:t>
      </w:r>
      <w:r w:rsidR="0099263B">
        <w:rPr>
          <w:iCs/>
          <w:lang w:val="en-US"/>
        </w:rPr>
        <w:t xml:space="preserve"> </w:t>
      </w:r>
      <w:r w:rsidR="0099263B" w:rsidRPr="00922685">
        <w:rPr>
          <w:iCs/>
          <w:lang w:val="en-US"/>
        </w:rPr>
        <w:t>identify equivalents to referential words in human language</w:t>
      </w:r>
      <w:r w:rsidR="0099263B">
        <w:rPr>
          <w:iCs/>
          <w:lang w:val="en-US"/>
        </w:rPr>
        <w:t xml:space="preserve">, </w:t>
      </w:r>
      <w:r w:rsidR="00C0759F">
        <w:rPr>
          <w:iCs/>
          <w:lang w:val="en-US"/>
        </w:rPr>
        <w:t xml:space="preserve">comparative </w:t>
      </w:r>
      <w:r w:rsidR="0099263B">
        <w:rPr>
          <w:iCs/>
          <w:lang w:val="en-US"/>
        </w:rPr>
        <w:t xml:space="preserve">researchers </w:t>
      </w:r>
      <w:del w:id="26" w:author="Colin Klein" w:date="2024-06-06T18:10:00Z">
        <w:r w:rsidR="00C0759F" w:rsidDel="008E4BEF">
          <w:rPr>
            <w:iCs/>
            <w:lang w:val="en-US"/>
          </w:rPr>
          <w:delText>are interested in</w:delText>
        </w:r>
      </w:del>
      <w:ins w:id="27" w:author="Colin Klein" w:date="2024-06-06T18:10:00Z">
        <w:r>
          <w:rPr>
            <w:iCs/>
            <w:lang w:val="en-US"/>
          </w:rPr>
          <w:t>study</w:t>
        </w:r>
      </w:ins>
      <w:r w:rsidR="00C0759F">
        <w:rPr>
          <w:iCs/>
          <w:lang w:val="en-US"/>
        </w:rPr>
        <w:t xml:space="preserve"> the use of referential signals in nonhuman primates</w:t>
      </w:r>
      <w:ins w:id="28" w:author="Colin Klein" w:date="2024-06-06T18:10:00Z">
        <w:r>
          <w:rPr>
            <w:iCs/>
            <w:lang w:val="en-US"/>
          </w:rPr>
          <w:t xml:space="preserve">. These are </w:t>
        </w:r>
      </w:ins>
      <w:del w:id="29" w:author="Colin Klein" w:date="2024-06-06T18:10:00Z">
        <w:r w:rsidR="00DC0B94" w:rsidDel="008E4BEF">
          <w:rPr>
            <w:iCs/>
            <w:lang w:val="en-US"/>
          </w:rPr>
          <w:delText xml:space="preserve">, which have been </w:delText>
        </w:r>
      </w:del>
      <w:r w:rsidR="00DC0B94">
        <w:rPr>
          <w:iCs/>
          <w:lang w:val="en-US"/>
        </w:rPr>
        <w:t xml:space="preserve">mostly </w:t>
      </w:r>
      <w:del w:id="30" w:author="Colin Klein" w:date="2024-06-06T18:10:00Z">
        <w:r w:rsidR="00DC0B94" w:rsidDel="008E4BEF">
          <w:rPr>
            <w:iCs/>
            <w:lang w:val="en-US"/>
          </w:rPr>
          <w:delText xml:space="preserve">studied </w:delText>
        </w:r>
      </w:del>
      <w:ins w:id="31" w:author="Colin Klein" w:date="2024-06-06T18:10:00Z">
        <w:r>
          <w:rPr>
            <w:iCs/>
            <w:lang w:val="en-US"/>
          </w:rPr>
          <w:t xml:space="preserve">considered </w:t>
        </w:r>
      </w:ins>
      <w:r w:rsidR="00DC0B94">
        <w:rPr>
          <w:iCs/>
          <w:lang w:val="en-US"/>
        </w:rPr>
        <w:t>in the vocal domain</w:t>
      </w:r>
      <w:r w:rsidR="0099263B">
        <w:rPr>
          <w:iCs/>
          <w:lang w:val="en-US"/>
        </w:rPr>
        <w:t xml:space="preserve"> </w:t>
      </w:r>
      <w:r w:rsidR="00952B6D">
        <w:rPr>
          <w:iCs/>
          <w:lang w:val="en-US"/>
        </w:rPr>
        <w:fldChar w:fldCharType="begin"/>
      </w:r>
      <w:r w:rsidR="00952B6D">
        <w:rPr>
          <w:iCs/>
          <w:lang w:val="en-US"/>
        </w:rPr>
        <w:instrText xml:space="preserve"> ADDIN ZOTERO_ITEM CSL_CITATION {"citationID":"zRbbIInI","properties":{"formattedCitation":"(Seyfarth et al., 1980)","plainCitation":"(Seyfarth et al., 1980)","noteIndex":0},"citationItems":[{"id":10452,"uris":["http://zotero.org/users/13055652/items/RUZBADQV"],"itemData":{"id":10452,"type":"article-journal","container-title":"Animal Behaviour","page":"1070-1094","title":"Vervet monkey alarm calls: semantic communication in a free-ranging primate","volume":"28","author":[{"family":"Seyfarth","given":"R.M."},{"family":"Cheney","given":"D.L."},{"family":"Marler","given":"P."}],"issued":{"date-parts":[["1980"]]}}}],"schema":"https://github.com/citation-style-language/schema/raw/master/csl-citation.json"} </w:instrText>
      </w:r>
      <w:r w:rsidR="00952B6D">
        <w:rPr>
          <w:iCs/>
          <w:lang w:val="en-US"/>
        </w:rPr>
        <w:fldChar w:fldCharType="separate"/>
      </w:r>
      <w:r w:rsidR="00952B6D">
        <w:rPr>
          <w:iCs/>
          <w:noProof/>
          <w:lang w:val="en-US"/>
        </w:rPr>
        <w:t>(Seyfarth et al., 1980)</w:t>
      </w:r>
      <w:r w:rsidR="00952B6D">
        <w:rPr>
          <w:iCs/>
          <w:lang w:val="en-US"/>
        </w:rPr>
        <w:fldChar w:fldCharType="end"/>
      </w:r>
      <w:r w:rsidR="00062A3F">
        <w:rPr>
          <w:iCs/>
          <w:lang w:val="en-US"/>
        </w:rPr>
        <w:t>.</w:t>
      </w:r>
      <w:r w:rsidR="00952B6D">
        <w:rPr>
          <w:iCs/>
          <w:lang w:val="en-US"/>
        </w:rPr>
        <w:t xml:space="preserve"> </w:t>
      </w:r>
      <w:r w:rsidR="0099263B">
        <w:rPr>
          <w:iCs/>
          <w:lang w:val="en-US"/>
        </w:rPr>
        <w:t xml:space="preserve">For a signal to be </w:t>
      </w:r>
      <w:r w:rsidR="0099263B" w:rsidRPr="00DC0B94">
        <w:rPr>
          <w:i/>
          <w:lang w:val="en-US"/>
        </w:rPr>
        <w:t>functionally</w:t>
      </w:r>
      <w:r w:rsidR="0099263B">
        <w:rPr>
          <w:iCs/>
          <w:lang w:val="en-US"/>
        </w:rPr>
        <w:t xml:space="preserve"> referential, it </w:t>
      </w:r>
      <w:r w:rsidR="00922685" w:rsidRPr="00922685">
        <w:rPr>
          <w:iCs/>
          <w:lang w:val="en-US"/>
        </w:rPr>
        <w:t>must be consistently produced in response to specific events (</w:t>
      </w:r>
      <w:commentRangeStart w:id="32"/>
      <w:r w:rsidR="00922685" w:rsidRPr="00922685">
        <w:rPr>
          <w:iCs/>
          <w:lang w:val="en-US"/>
        </w:rPr>
        <w:t>context-specificity)</w:t>
      </w:r>
      <w:ins w:id="33" w:author="Colin Klein" w:date="2024-06-06T18:10:00Z">
        <w:r w:rsidR="004F5509">
          <w:rPr>
            <w:iCs/>
            <w:lang w:val="en-US"/>
          </w:rPr>
          <w:t xml:space="preserve">. It must </w:t>
        </w:r>
      </w:ins>
      <w:del w:id="34" w:author="Colin Klein" w:date="2024-06-06T18:10:00Z">
        <w:r w:rsidR="00DC0B94" w:rsidDel="004F5509">
          <w:rPr>
            <w:iCs/>
            <w:lang w:val="en-US"/>
          </w:rPr>
          <w:delText xml:space="preserve">, and </w:delText>
        </w:r>
      </w:del>
      <w:r w:rsidR="00DC0B94">
        <w:rPr>
          <w:iCs/>
          <w:lang w:val="en-US"/>
        </w:rPr>
        <w:t xml:space="preserve">also </w:t>
      </w:r>
      <w:del w:id="35" w:author="Colin Klein" w:date="2024-06-06T18:10:00Z">
        <w:r w:rsidR="00DC0B94" w:rsidDel="004F5509">
          <w:rPr>
            <w:iCs/>
            <w:lang w:val="en-US"/>
          </w:rPr>
          <w:delText xml:space="preserve">has to </w:delText>
        </w:r>
      </w:del>
      <w:r w:rsidR="00DC0B94">
        <w:rPr>
          <w:iCs/>
          <w:lang w:val="en-US"/>
        </w:rPr>
        <w:t>be</w:t>
      </w:r>
      <w:r w:rsidR="00922685" w:rsidRPr="00922685">
        <w:rPr>
          <w:iCs/>
          <w:lang w:val="en-US"/>
        </w:rPr>
        <w:t xml:space="preserve"> 'context-independent'</w:t>
      </w:r>
      <w:commentRangeEnd w:id="32"/>
      <w:r w:rsidR="00AF653C">
        <w:rPr>
          <w:rStyle w:val="CommentReference"/>
        </w:rPr>
        <w:commentReference w:id="32"/>
      </w:r>
      <w:r w:rsidR="00922685" w:rsidRPr="00922685">
        <w:rPr>
          <w:iCs/>
          <w:lang w:val="en-US"/>
        </w:rPr>
        <w:t xml:space="preserve">, </w:t>
      </w:r>
      <w:r w:rsidR="0099263B">
        <w:rPr>
          <w:iCs/>
          <w:lang w:val="en-US"/>
        </w:rPr>
        <w:t>as</w:t>
      </w:r>
      <w:r w:rsidR="00922685" w:rsidRPr="00922685">
        <w:rPr>
          <w:iCs/>
          <w:lang w:val="en-US"/>
        </w:rPr>
        <w:t xml:space="preserve"> the signal alone should be </w:t>
      </w:r>
      <w:r w:rsidR="0099263B">
        <w:rPr>
          <w:iCs/>
          <w:lang w:val="en-US"/>
        </w:rPr>
        <w:t>suffic</w:t>
      </w:r>
      <w:r w:rsidR="009C21B3">
        <w:rPr>
          <w:iCs/>
          <w:lang w:val="en-US"/>
        </w:rPr>
        <w:t>i</w:t>
      </w:r>
      <w:r w:rsidR="0099263B">
        <w:rPr>
          <w:iCs/>
          <w:lang w:val="en-US"/>
        </w:rPr>
        <w:t>ent</w:t>
      </w:r>
      <w:r w:rsidR="00922685" w:rsidRPr="00922685">
        <w:rPr>
          <w:iCs/>
          <w:lang w:val="en-US"/>
        </w:rPr>
        <w:t xml:space="preserve"> for listeners to respond appropriately.</w:t>
      </w:r>
      <w:r w:rsidR="009C21B3">
        <w:rPr>
          <w:iCs/>
          <w:lang w:val="en-US"/>
        </w:rPr>
        <w:t xml:space="preserve"> </w:t>
      </w:r>
      <w:ins w:id="36" w:author="Colin Klein" w:date="2024-06-06T18:11:00Z">
        <w:r w:rsidR="000950A4">
          <w:rPr>
            <w:iCs/>
            <w:lang w:val="en-US"/>
          </w:rPr>
          <w:t xml:space="preserve">Referential </w:t>
        </w:r>
      </w:ins>
      <w:del w:id="37" w:author="Colin Klein" w:date="2024-06-06T18:11:00Z">
        <w:r w:rsidR="009C21B3" w:rsidDel="000950A4">
          <w:rPr>
            <w:iCs/>
            <w:lang w:val="en-US"/>
          </w:rPr>
          <w:delText xml:space="preserve">For gestures, </w:delText>
        </w:r>
        <w:r w:rsidR="00120242" w:rsidDel="000950A4">
          <w:rPr>
            <w:iCs/>
            <w:lang w:val="en-US"/>
          </w:rPr>
          <w:delText xml:space="preserve">referential </w:delText>
        </w:r>
      </w:del>
      <w:r w:rsidR="00120242">
        <w:rPr>
          <w:iCs/>
          <w:lang w:val="en-US"/>
        </w:rPr>
        <w:t xml:space="preserve">use </w:t>
      </w:r>
      <w:del w:id="38" w:author="Colin Klein" w:date="2024-06-06T18:11:00Z">
        <w:r w:rsidR="00DC0B94" w:rsidDel="000950A4">
          <w:rPr>
            <w:iCs/>
            <w:lang w:val="en-US"/>
          </w:rPr>
          <w:delText xml:space="preserve">has </w:delText>
        </w:r>
      </w:del>
      <w:ins w:id="39" w:author="Colin Klein" w:date="2024-06-06T18:11:00Z">
        <w:r w:rsidR="000950A4">
          <w:rPr>
            <w:iCs/>
            <w:lang w:val="en-US"/>
          </w:rPr>
          <w:t xml:space="preserve">of gesture </w:t>
        </w:r>
      </w:ins>
      <w:r w:rsidR="00DC0B94">
        <w:rPr>
          <w:iCs/>
          <w:lang w:val="en-US"/>
        </w:rPr>
        <w:t>been mostly</w:t>
      </w:r>
      <w:r w:rsidR="00120242">
        <w:rPr>
          <w:iCs/>
          <w:lang w:val="en-US"/>
        </w:rPr>
        <w:t xml:space="preserve"> studied with regard to pointing</w:t>
      </w:r>
      <w:del w:id="40" w:author="Colin Klein" w:date="2024-06-06T18:11:00Z">
        <w:r w:rsidR="00120242" w:rsidDel="000950A4">
          <w:rPr>
            <w:iCs/>
            <w:lang w:val="en-US"/>
          </w:rPr>
          <w:delText xml:space="preserve"> gestures</w:delText>
        </w:r>
      </w:del>
      <w:ins w:id="41" w:author="Colin Klein" w:date="2024-06-06T18:12:00Z">
        <w:r w:rsidR="000950A4">
          <w:rPr>
            <w:iCs/>
            <w:lang w:val="en-US"/>
          </w:rPr>
          <w:t xml:space="preserve">. Pointing </w:t>
        </w:r>
      </w:ins>
      <w:del w:id="42" w:author="Colin Klein" w:date="2024-06-06T18:12:00Z">
        <w:r w:rsidR="00120242" w:rsidDel="000950A4">
          <w:rPr>
            <w:iCs/>
            <w:lang w:val="en-US"/>
          </w:rPr>
          <w:delText xml:space="preserve">, </w:delText>
        </w:r>
        <w:r w:rsidR="00DC0B94" w:rsidDel="000950A4">
          <w:rPr>
            <w:iCs/>
            <w:lang w:val="en-US"/>
          </w:rPr>
          <w:delText xml:space="preserve">which </w:delText>
        </w:r>
      </w:del>
      <w:r w:rsidR="00DC0B94">
        <w:rPr>
          <w:iCs/>
          <w:lang w:val="en-US"/>
        </w:rPr>
        <w:t>do</w:t>
      </w:r>
      <w:ins w:id="43" w:author="Colin Klein" w:date="2024-06-06T18:12:00Z">
        <w:r w:rsidR="000950A4">
          <w:rPr>
            <w:iCs/>
            <w:lang w:val="en-US"/>
          </w:rPr>
          <w:t>es</w:t>
        </w:r>
      </w:ins>
      <w:r w:rsidR="00DC0B94">
        <w:rPr>
          <w:iCs/>
          <w:lang w:val="en-US"/>
        </w:rPr>
        <w:t xml:space="preserve"> not have an inherent meaning</w:t>
      </w:r>
      <w:ins w:id="44" w:author="Colin Klein" w:date="2024-06-06T18:12:00Z">
        <w:r w:rsidR="008F2153">
          <w:rPr>
            <w:iCs/>
            <w:lang w:val="en-US"/>
          </w:rPr>
          <w:t xml:space="preserve">; instead, its </w:t>
        </w:r>
      </w:ins>
      <w:del w:id="45" w:author="Colin Klein" w:date="2024-06-06T18:12:00Z">
        <w:r w:rsidR="00DC0B94" w:rsidDel="008F2153">
          <w:rPr>
            <w:iCs/>
            <w:lang w:val="en-US"/>
          </w:rPr>
          <w:delText xml:space="preserve">, but </w:delText>
        </w:r>
        <w:r w:rsidR="00120242" w:rsidDel="008F2153">
          <w:rPr>
            <w:iCs/>
            <w:lang w:val="en-US"/>
          </w:rPr>
          <w:delText xml:space="preserve">whose </w:delText>
        </w:r>
      </w:del>
      <w:r w:rsidR="00120242">
        <w:rPr>
          <w:iCs/>
          <w:lang w:val="en-US"/>
        </w:rPr>
        <w:t>meaning is defined by the context in which it is used</w:t>
      </w:r>
      <w:r w:rsidR="00DC0B94">
        <w:rPr>
          <w:iCs/>
          <w:lang w:val="en-US"/>
        </w:rPr>
        <w:t xml:space="preserve">. </w:t>
      </w:r>
    </w:p>
    <w:p w14:paraId="51B00BF8" w14:textId="77777777" w:rsidR="0047019F" w:rsidRDefault="0047019F" w:rsidP="00922685">
      <w:pPr>
        <w:rPr>
          <w:iCs/>
          <w:lang w:val="en-US"/>
        </w:rPr>
      </w:pPr>
    </w:p>
    <w:p w14:paraId="77A580A6" w14:textId="559FDD96" w:rsidR="0047019F" w:rsidRDefault="0047019F">
      <w:pPr>
        <w:pStyle w:val="Heading2"/>
        <w:rPr>
          <w:lang w:val="en-US"/>
        </w:rPr>
        <w:pPrChange w:id="46" w:author="Colin Klein" w:date="2024-06-06T18:08:00Z">
          <w:pPr/>
        </w:pPrChange>
      </w:pPr>
      <w:r>
        <w:rPr>
          <w:lang w:val="en-US"/>
        </w:rPr>
        <w:t>Flexible use</w:t>
      </w:r>
    </w:p>
    <w:p w14:paraId="6FB3F6DC" w14:textId="7EB7F339" w:rsidR="0047019F" w:rsidRDefault="0047019F" w:rsidP="0047019F">
      <w:pPr>
        <w:rPr>
          <w:iCs/>
          <w:lang w:val="en-US"/>
        </w:rPr>
      </w:pPr>
      <w:r>
        <w:rPr>
          <w:iCs/>
          <w:lang w:val="en-US"/>
        </w:rPr>
        <w:t>F</w:t>
      </w:r>
      <w:r w:rsidRPr="0047019F">
        <w:rPr>
          <w:iCs/>
          <w:lang w:val="en-US"/>
        </w:rPr>
        <w:t>lexibility</w:t>
      </w:r>
      <w:ins w:id="47" w:author="Colin Klein" w:date="2024-06-06T18:13:00Z">
        <w:r w:rsidR="00D8265E" w:rsidRPr="00D8265E">
          <w:rPr>
            <w:iCs/>
            <w:lang w:val="en-US"/>
          </w:rPr>
          <w:t xml:space="preserve"> </w:t>
        </w:r>
        <w:r w:rsidR="00D8265E" w:rsidRPr="0047019F">
          <w:rPr>
            <w:iCs/>
            <w:lang w:val="en-US"/>
          </w:rPr>
          <w:t>in a communicative system</w:t>
        </w:r>
      </w:ins>
      <w:r w:rsidRPr="0047019F">
        <w:rPr>
          <w:iCs/>
          <w:lang w:val="en-US"/>
        </w:rPr>
        <w:t xml:space="preserve"> is often seen as a hallmark of cognitive complexity</w:t>
      </w:r>
      <w:del w:id="48" w:author="Colin Klein" w:date="2024-06-06T18:13:00Z">
        <w:r w:rsidRPr="0047019F" w:rsidDel="00D8265E">
          <w:rPr>
            <w:iCs/>
            <w:lang w:val="en-US"/>
          </w:rPr>
          <w:delText xml:space="preserve"> in a communicative system</w:delText>
        </w:r>
      </w:del>
      <w:r w:rsidRPr="0047019F">
        <w:rPr>
          <w:iCs/>
          <w:lang w:val="en-US"/>
        </w:rPr>
        <w:t>.</w:t>
      </w:r>
      <w:r>
        <w:rPr>
          <w:iCs/>
          <w:lang w:val="en-US"/>
        </w:rPr>
        <w:t xml:space="preserve"> </w:t>
      </w:r>
      <w:del w:id="49" w:author="Colin Klein" w:date="2024-06-06T18:13:00Z">
        <w:r w:rsidDel="00D8265E">
          <w:rPr>
            <w:iCs/>
            <w:lang w:val="en-US"/>
          </w:rPr>
          <w:delText>It</w:delText>
        </w:r>
        <w:r w:rsidRPr="0047019F" w:rsidDel="00D8265E">
          <w:rPr>
            <w:iCs/>
            <w:lang w:val="en-US"/>
          </w:rPr>
          <w:delText xml:space="preserve"> </w:delText>
        </w:r>
      </w:del>
      <w:ins w:id="50" w:author="Colin Klein" w:date="2024-06-06T18:13:00Z">
        <w:r w:rsidR="00D8265E">
          <w:rPr>
            <w:iCs/>
            <w:lang w:val="en-US"/>
          </w:rPr>
          <w:t>Flexibility</w:t>
        </w:r>
        <w:r w:rsidR="00D8265E" w:rsidRPr="0047019F">
          <w:rPr>
            <w:iCs/>
            <w:lang w:val="en-US"/>
          </w:rPr>
          <w:t xml:space="preserve"> </w:t>
        </w:r>
      </w:ins>
      <w:r w:rsidRPr="0047019F">
        <w:rPr>
          <w:iCs/>
          <w:lang w:val="en-US"/>
        </w:rPr>
        <w:t>can be evident in different ways</w:t>
      </w:r>
      <w:r>
        <w:rPr>
          <w:iCs/>
          <w:lang w:val="en-US"/>
        </w:rPr>
        <w:t xml:space="preserve">, </w:t>
      </w:r>
      <w:r w:rsidRPr="0047019F">
        <w:rPr>
          <w:iCs/>
          <w:lang w:val="en-US"/>
        </w:rPr>
        <w:t xml:space="preserve">including the ability to </w:t>
      </w:r>
      <w:r>
        <w:rPr>
          <w:iCs/>
          <w:lang w:val="en-US"/>
        </w:rPr>
        <w:t xml:space="preserve">either </w:t>
      </w:r>
      <w:r w:rsidRPr="0047019F">
        <w:rPr>
          <w:iCs/>
          <w:lang w:val="en-US"/>
        </w:rPr>
        <w:t xml:space="preserve">modify </w:t>
      </w:r>
      <w:r w:rsidR="00E52785">
        <w:rPr>
          <w:iCs/>
          <w:lang w:val="en-US"/>
        </w:rPr>
        <w:t xml:space="preserve">a given signal, </w:t>
      </w:r>
      <w:r>
        <w:rPr>
          <w:iCs/>
          <w:lang w:val="en-US"/>
        </w:rPr>
        <w:t xml:space="preserve">or </w:t>
      </w:r>
      <w:r w:rsidR="00E52785">
        <w:rPr>
          <w:iCs/>
          <w:lang w:val="en-US"/>
        </w:rPr>
        <w:t xml:space="preserve">to </w:t>
      </w:r>
      <w:r w:rsidRPr="0047019F">
        <w:rPr>
          <w:iCs/>
          <w:lang w:val="en-US"/>
        </w:rPr>
        <w:t xml:space="preserve">add </w:t>
      </w:r>
      <w:r>
        <w:rPr>
          <w:iCs/>
          <w:lang w:val="en-US"/>
        </w:rPr>
        <w:t xml:space="preserve">signals </w:t>
      </w:r>
      <w:r w:rsidRPr="0047019F">
        <w:rPr>
          <w:iCs/>
          <w:lang w:val="en-US"/>
        </w:rPr>
        <w:t xml:space="preserve">to </w:t>
      </w:r>
      <w:r>
        <w:rPr>
          <w:iCs/>
          <w:lang w:val="en-US"/>
        </w:rPr>
        <w:t xml:space="preserve">an </w:t>
      </w:r>
      <w:r w:rsidRPr="0047019F">
        <w:rPr>
          <w:iCs/>
          <w:lang w:val="en-US"/>
        </w:rPr>
        <w:t>existing</w:t>
      </w:r>
      <w:r>
        <w:rPr>
          <w:iCs/>
          <w:lang w:val="en-US"/>
        </w:rPr>
        <w:t xml:space="preserve"> </w:t>
      </w:r>
      <w:r w:rsidRPr="0047019F">
        <w:rPr>
          <w:iCs/>
          <w:lang w:val="en-US"/>
        </w:rPr>
        <w:t>repertoire</w:t>
      </w:r>
      <w:r>
        <w:rPr>
          <w:iCs/>
          <w:lang w:val="en-US"/>
        </w:rPr>
        <w:t xml:space="preserve"> during an individual’s development </w:t>
      </w:r>
      <w:r>
        <w:rPr>
          <w:iCs/>
          <w:lang w:val="en-US"/>
        </w:rPr>
        <w:fldChar w:fldCharType="begin"/>
      </w:r>
      <w:r>
        <w:rPr>
          <w:iCs/>
          <w:lang w:val="en-US"/>
        </w:rPr>
        <w:instrText xml:space="preserve"> ADDIN ZOTERO_ITEM CSL_CITATION {"citationID":"wC1HNfZZ","properties":{"formattedCitation":"(Liebal et al., 2013)","plainCitation":"(Liebal et al., 2013)","noteIndex":0},"citationItems":[{"id":6768,"uris":["http://zotero.org/users/13055652/items/QVBP6URW"],"itemData":{"id":6768,"type":"book","event-place":"Cambridge","publisher":"Cambridge University Press","publisher-place":"Cambridge","title":"Primate Communication: A Multimodal Approach","author":[{"family":"Liebal","given":"K."},{"family":"Waller","given":"B.M."},{"family":"Burrows","given":"A.M."},{"family":"Slocombe","given":"K.E."}],"issued":{"date-parts":[["2013"]]}}}],"schema":"https://github.com/citation-style-language/schema/raw/master/csl-citation.json"} </w:instrText>
      </w:r>
      <w:r>
        <w:rPr>
          <w:iCs/>
          <w:lang w:val="en-US"/>
        </w:rPr>
        <w:fldChar w:fldCharType="separate"/>
      </w:r>
      <w:r>
        <w:rPr>
          <w:iCs/>
          <w:noProof/>
          <w:lang w:val="en-US"/>
        </w:rPr>
        <w:t>(Liebal et al., 2013)</w:t>
      </w:r>
      <w:r>
        <w:rPr>
          <w:iCs/>
          <w:lang w:val="en-US"/>
        </w:rPr>
        <w:fldChar w:fldCharType="end"/>
      </w:r>
      <w:r>
        <w:rPr>
          <w:iCs/>
          <w:lang w:val="en-US"/>
        </w:rPr>
        <w:t xml:space="preserve">. </w:t>
      </w:r>
      <w:r w:rsidR="00B96D63">
        <w:rPr>
          <w:iCs/>
          <w:lang w:val="en-US"/>
        </w:rPr>
        <w:t>Thus, f</w:t>
      </w:r>
      <w:r w:rsidR="00AC23B1">
        <w:rPr>
          <w:iCs/>
          <w:lang w:val="en-US"/>
        </w:rPr>
        <w:t xml:space="preserve">lexibility has been operationalized </w:t>
      </w:r>
      <w:r w:rsidR="00E52785">
        <w:rPr>
          <w:iCs/>
          <w:lang w:val="en-US"/>
        </w:rPr>
        <w:t>in different ways</w:t>
      </w:r>
      <w:ins w:id="51" w:author="Colin Klein" w:date="2024-06-06T18:13:00Z">
        <w:r w:rsidR="0077361A">
          <w:rPr>
            <w:iCs/>
            <w:lang w:val="en-US"/>
          </w:rPr>
          <w:t xml:space="preserve">. </w:t>
        </w:r>
      </w:ins>
      <w:del w:id="52" w:author="Colin Klein" w:date="2024-06-06T18:13:00Z">
        <w:r w:rsidR="00B96D63" w:rsidDel="0077361A">
          <w:rPr>
            <w:iCs/>
            <w:lang w:val="en-US"/>
          </w:rPr>
          <w:delText>;</w:delText>
        </w:r>
      </w:del>
      <w:r w:rsidR="00B96D63">
        <w:rPr>
          <w:iCs/>
          <w:lang w:val="en-US"/>
        </w:rPr>
        <w:t xml:space="preserve"> </w:t>
      </w:r>
      <w:ins w:id="53" w:author="Colin Klein" w:date="2024-06-06T18:13:00Z">
        <w:r w:rsidR="0077361A">
          <w:rPr>
            <w:iCs/>
            <w:lang w:val="en-US"/>
          </w:rPr>
          <w:t>R</w:t>
        </w:r>
      </w:ins>
      <w:del w:id="54" w:author="Colin Klein" w:date="2024-06-06T18:13:00Z">
        <w:r w:rsidR="00E52785" w:rsidDel="0077361A">
          <w:rPr>
            <w:iCs/>
            <w:lang w:val="en-US"/>
          </w:rPr>
          <w:delText>r</w:delText>
        </w:r>
      </w:del>
      <w:r w:rsidR="00E52785">
        <w:rPr>
          <w:iCs/>
          <w:lang w:val="en-US"/>
        </w:rPr>
        <w:t xml:space="preserve">esearchers </w:t>
      </w:r>
      <w:del w:id="55" w:author="Colin Klein" w:date="2024-06-06T18:13:00Z">
        <w:r w:rsidR="00B96D63" w:rsidDel="00AF653C">
          <w:rPr>
            <w:iCs/>
            <w:lang w:val="en-US"/>
          </w:rPr>
          <w:delText xml:space="preserve">either </w:delText>
        </w:r>
      </w:del>
      <w:r w:rsidR="00E52785">
        <w:rPr>
          <w:iCs/>
          <w:lang w:val="en-US"/>
        </w:rPr>
        <w:t>study</w:t>
      </w:r>
      <w:ins w:id="56" w:author="Colin Klein" w:date="2024-06-06T18:13:00Z">
        <w:r w:rsidR="00AF653C" w:rsidRPr="00AF653C">
          <w:rPr>
            <w:iCs/>
            <w:lang w:val="en-US"/>
          </w:rPr>
          <w:t xml:space="preserve"> </w:t>
        </w:r>
      </w:ins>
      <w:del w:id="57" w:author="Colin Klein" w:date="2024-06-06T18:14:00Z">
        <w:r w:rsidR="00E52785" w:rsidDel="00AF653C">
          <w:rPr>
            <w:iCs/>
            <w:lang w:val="en-US"/>
          </w:rPr>
          <w:delText xml:space="preserve"> </w:delText>
        </w:r>
      </w:del>
      <w:del w:id="58" w:author="Colin Klein" w:date="2024-06-06T18:13:00Z">
        <w:r w:rsidR="00E52785" w:rsidDel="00AF653C">
          <w:rPr>
            <w:iCs/>
            <w:lang w:val="en-US"/>
          </w:rPr>
          <w:delText>the</w:delText>
        </w:r>
        <w:r w:rsidR="00AC23B1" w:rsidDel="00AF653C">
          <w:rPr>
            <w:iCs/>
            <w:lang w:val="en-US"/>
          </w:rPr>
          <w:delText xml:space="preserve"> </w:delText>
        </w:r>
      </w:del>
      <w:r w:rsidR="00AC23B1">
        <w:rPr>
          <w:iCs/>
          <w:lang w:val="en-US"/>
        </w:rPr>
        <w:t>flexibility in signal usage (</w:t>
      </w:r>
      <w:commentRangeStart w:id="59"/>
      <w:r w:rsidR="00AC23B1">
        <w:rPr>
          <w:iCs/>
          <w:lang w:val="en-US"/>
        </w:rPr>
        <w:t xml:space="preserve">e.g., </w:t>
      </w:r>
      <w:commentRangeEnd w:id="59"/>
      <w:r w:rsidR="00AF653C">
        <w:rPr>
          <w:rStyle w:val="CommentReference"/>
        </w:rPr>
        <w:commentReference w:id="59"/>
      </w:r>
      <w:r w:rsidR="00AC23B1">
        <w:rPr>
          <w:iCs/>
          <w:lang w:val="en-US"/>
        </w:rPr>
        <w:t xml:space="preserve">one signal used to achieve different goals), </w:t>
      </w:r>
      <w:r w:rsidR="00E52785">
        <w:rPr>
          <w:iCs/>
          <w:lang w:val="en-US"/>
        </w:rPr>
        <w:t xml:space="preserve">flexibility </w:t>
      </w:r>
      <w:r w:rsidR="00AC23B1">
        <w:rPr>
          <w:iCs/>
          <w:lang w:val="en-US"/>
        </w:rPr>
        <w:t xml:space="preserve">in </w:t>
      </w:r>
      <w:r w:rsidR="00E52785">
        <w:rPr>
          <w:iCs/>
          <w:lang w:val="en-US"/>
        </w:rPr>
        <w:t xml:space="preserve">the </w:t>
      </w:r>
      <w:r w:rsidR="00AC23B1">
        <w:rPr>
          <w:iCs/>
          <w:lang w:val="en-US"/>
        </w:rPr>
        <w:t xml:space="preserve">receiver’s </w:t>
      </w:r>
      <w:commentRangeStart w:id="60"/>
      <w:r w:rsidR="00AC23B1">
        <w:rPr>
          <w:iCs/>
          <w:lang w:val="en-US"/>
        </w:rPr>
        <w:t xml:space="preserve">responses to a signal, or in </w:t>
      </w:r>
      <w:commentRangeEnd w:id="60"/>
      <w:r w:rsidR="00AF653C">
        <w:rPr>
          <w:rStyle w:val="CommentReference"/>
        </w:rPr>
        <w:commentReference w:id="60"/>
      </w:r>
      <w:r w:rsidR="00AC23B1">
        <w:rPr>
          <w:iCs/>
          <w:lang w:val="en-US"/>
        </w:rPr>
        <w:t>combining different signals into longer</w:t>
      </w:r>
      <w:r w:rsidR="00E52785">
        <w:rPr>
          <w:iCs/>
          <w:lang w:val="en-US"/>
        </w:rPr>
        <w:t>, potentially meaningful</w:t>
      </w:r>
      <w:r w:rsidR="00AC23B1">
        <w:rPr>
          <w:iCs/>
          <w:lang w:val="en-US"/>
        </w:rPr>
        <w:t xml:space="preserve"> sequences.  </w:t>
      </w:r>
    </w:p>
    <w:p w14:paraId="64CD25FE" w14:textId="77777777" w:rsidR="0047019F" w:rsidRDefault="0047019F" w:rsidP="00922685">
      <w:pPr>
        <w:rPr>
          <w:iCs/>
          <w:lang w:val="en-US"/>
        </w:rPr>
      </w:pPr>
    </w:p>
    <w:p w14:paraId="3AAC4AE9" w14:textId="66123D79" w:rsidR="0047019F" w:rsidRDefault="0047019F">
      <w:pPr>
        <w:pStyle w:val="Heading2"/>
        <w:rPr>
          <w:lang w:val="en-US"/>
        </w:rPr>
        <w:pPrChange w:id="61" w:author="Colin Klein" w:date="2024-06-06T18:12:00Z">
          <w:pPr/>
        </w:pPrChange>
      </w:pPr>
      <w:r>
        <w:rPr>
          <w:lang w:val="en-US"/>
        </w:rPr>
        <w:t>Intentional use</w:t>
      </w:r>
    </w:p>
    <w:p w14:paraId="08270014" w14:textId="2B4DDE6B" w:rsidR="0047019F" w:rsidRPr="00AC23B1" w:rsidRDefault="00AC23B1" w:rsidP="00922685">
      <w:pPr>
        <w:rPr>
          <w:iCs/>
          <w:lang w:val="en-US"/>
        </w:rPr>
      </w:pPr>
      <w:r>
        <w:rPr>
          <w:iCs/>
          <w:lang w:val="en-US"/>
        </w:rPr>
        <w:t xml:space="preserve">As intentional production is a key feature of human language, comparative researchers investigate if nonhuman primates also use </w:t>
      </w:r>
      <w:del w:id="62" w:author="Colin Klein" w:date="2024-06-06T18:16:00Z">
        <w:r w:rsidDel="00AF653C">
          <w:rPr>
            <w:iCs/>
            <w:lang w:val="en-US"/>
          </w:rPr>
          <w:delText xml:space="preserve">produce their </w:delText>
        </w:r>
      </w:del>
      <w:r>
        <w:rPr>
          <w:iCs/>
          <w:lang w:val="en-US"/>
        </w:rPr>
        <w:t xml:space="preserve">signals in a goal-directed, </w:t>
      </w:r>
      <w:commentRangeStart w:id="63"/>
      <w:r>
        <w:rPr>
          <w:iCs/>
          <w:lang w:val="en-US"/>
        </w:rPr>
        <w:t>purposeful</w:t>
      </w:r>
      <w:commentRangeEnd w:id="63"/>
      <w:r w:rsidR="00AF653C">
        <w:rPr>
          <w:rStyle w:val="CommentReference"/>
        </w:rPr>
        <w:commentReference w:id="63"/>
      </w:r>
      <w:r>
        <w:rPr>
          <w:iCs/>
          <w:lang w:val="en-US"/>
        </w:rPr>
        <w:t xml:space="preserve"> </w:t>
      </w:r>
      <w:del w:id="64" w:author="Colin Klein" w:date="2024-06-06T18:16:00Z">
        <w:r w:rsidDel="00AF653C">
          <w:rPr>
            <w:iCs/>
            <w:lang w:val="en-US"/>
          </w:rPr>
          <w:delText>way to achieve different goals</w:delText>
        </w:r>
        <w:r w:rsidR="00C0759F" w:rsidDel="00AF653C">
          <w:rPr>
            <w:iCs/>
            <w:lang w:val="en-US"/>
          </w:rPr>
          <w:delText xml:space="preserve"> </w:delText>
        </w:r>
      </w:del>
      <w:r w:rsidR="00C0759F">
        <w:rPr>
          <w:iCs/>
          <w:lang w:val="en-US"/>
        </w:rPr>
        <w:fldChar w:fldCharType="begin"/>
      </w:r>
      <w:r w:rsidR="00DA51E7">
        <w:rPr>
          <w:iCs/>
          <w:lang w:val="en-US"/>
        </w:rPr>
        <w:instrText xml:space="preserve"> ADDIN ZOTERO_ITEM CSL_CITATION {"citationID":"yvf2TVxu","properties":{"formattedCitation":"(Leavens &amp; Hopkins, 1998)","plainCitation":"(Leavens &amp; Hopkins, 1998)","noteIndex":0},"citationItems":[{"id":6529,"uris":["http://zotero.org/users/13055652/items/W7WX5B7L"],"itemData":{"id":6529,"type":"article-journal","abstract":"This study describes the use of referential gestures with concomitant gaze orienting behavior to both distal food objects and communicative interactants by 115 chimpanzees, ranging from 3 to 56 years of age. Gaze alternation between a banana and an experimenter was significantly associated with vocal and gestural communication. Pointing was the most common gesture elicited; 47 subjects pointed with the whole hand, whereas 6 subjects pointed with index fingers. Thus, communicative pointing is commonly used by laboratory chimpanzees, without explicit training to point, language training, or home rearing. Juveniles exhibited striking decrements in their propensity to communicate with adult male experimenters compared with older chimpanzees. Significantly fewer mother-reared chimpanzees exhibited gaze alternation compared with nursery-reared chimpanzees.","archive_location":"WOS:000076060700001","container-title":"Developmental Psychology","ISSN":"0012-1649","issue":"5","page":"813-822","title":"mea","volume":"34","author":[{"family":"Leavens","given":"D. A."},{"family":"Hopkins","given":"W. D."}],"issued":{"date-parts":[["1998"]]}}}],"schema":"https://github.com/citation-style-language/schema/raw/master/csl-citation.json"} </w:instrText>
      </w:r>
      <w:r w:rsidR="00C0759F">
        <w:rPr>
          <w:iCs/>
          <w:lang w:val="en-US"/>
        </w:rPr>
        <w:fldChar w:fldCharType="separate"/>
      </w:r>
      <w:r w:rsidR="00C0759F">
        <w:rPr>
          <w:iCs/>
          <w:noProof/>
          <w:lang w:val="en-US"/>
        </w:rPr>
        <w:t>(Leavens &amp; Hopkins, 1998)</w:t>
      </w:r>
      <w:r w:rsidR="00C0759F">
        <w:rPr>
          <w:iCs/>
          <w:lang w:val="en-US"/>
        </w:rPr>
        <w:fldChar w:fldCharType="end"/>
      </w:r>
      <w:r>
        <w:rPr>
          <w:iCs/>
          <w:lang w:val="en-US"/>
        </w:rPr>
        <w:t xml:space="preserve">. </w:t>
      </w:r>
      <w:r w:rsidR="00D57E7E">
        <w:rPr>
          <w:iCs/>
          <w:lang w:val="en-US"/>
        </w:rPr>
        <w:t>The</w:t>
      </w:r>
      <w:r>
        <w:rPr>
          <w:iCs/>
          <w:lang w:val="en-US"/>
        </w:rPr>
        <w:t xml:space="preserve"> focus </w:t>
      </w:r>
      <w:r w:rsidR="00DC0B94">
        <w:rPr>
          <w:iCs/>
          <w:lang w:val="en-US"/>
        </w:rPr>
        <w:t>is</w:t>
      </w:r>
      <w:r w:rsidR="00D57E7E">
        <w:rPr>
          <w:iCs/>
          <w:lang w:val="en-US"/>
        </w:rPr>
        <w:t xml:space="preserve"> </w:t>
      </w:r>
      <w:r w:rsidR="00DC0B94">
        <w:rPr>
          <w:iCs/>
          <w:lang w:val="en-US"/>
        </w:rPr>
        <w:t>often on</w:t>
      </w:r>
      <w:r w:rsidR="00D6029E">
        <w:rPr>
          <w:iCs/>
          <w:lang w:val="en-US"/>
        </w:rPr>
        <w:t xml:space="preserve"> </w:t>
      </w:r>
      <w:r>
        <w:rPr>
          <w:iCs/>
          <w:lang w:val="en-US"/>
        </w:rPr>
        <w:t xml:space="preserve">gestures, </w:t>
      </w:r>
      <w:del w:id="65" w:author="Colin Klein" w:date="2024-06-06T18:16:00Z">
        <w:r w:rsidDel="00C92AA5">
          <w:rPr>
            <w:iCs/>
            <w:lang w:val="en-US"/>
          </w:rPr>
          <w:delText xml:space="preserve">while </w:delText>
        </w:r>
      </w:del>
      <w:ins w:id="66" w:author="Colin Klein" w:date="2024-06-06T18:16:00Z">
        <w:r w:rsidR="00C92AA5">
          <w:rPr>
            <w:iCs/>
            <w:lang w:val="en-US"/>
          </w:rPr>
          <w:t xml:space="preserve">because </w:t>
        </w:r>
      </w:ins>
      <w:r>
        <w:rPr>
          <w:iCs/>
          <w:lang w:val="en-US"/>
        </w:rPr>
        <w:t xml:space="preserve">both vocalizations and </w:t>
      </w:r>
      <w:r w:rsidR="00C0759F">
        <w:rPr>
          <w:iCs/>
          <w:lang w:val="en-US"/>
        </w:rPr>
        <w:t xml:space="preserve">facial expressions </w:t>
      </w:r>
      <w:r w:rsidR="00DC0B94">
        <w:rPr>
          <w:iCs/>
          <w:lang w:val="en-US"/>
        </w:rPr>
        <w:t>are</w:t>
      </w:r>
      <w:r w:rsidR="00C0759F">
        <w:rPr>
          <w:iCs/>
          <w:lang w:val="en-US"/>
        </w:rPr>
        <w:t xml:space="preserve"> considered </w:t>
      </w:r>
      <w:ins w:id="67" w:author="Colin Klein" w:date="2024-06-06T18:17:00Z">
        <w:r w:rsidR="0096279E">
          <w:rPr>
            <w:iCs/>
            <w:lang w:val="en-US"/>
          </w:rPr>
          <w:t xml:space="preserve">involuntary expressions of </w:t>
        </w:r>
      </w:ins>
      <w:del w:id="68" w:author="Colin Klein" w:date="2024-06-06T18:17:00Z">
        <w:r w:rsidR="00C0759F" w:rsidDel="0096279E">
          <w:rPr>
            <w:iCs/>
            <w:lang w:val="en-US"/>
          </w:rPr>
          <w:delText>“</w:delText>
        </w:r>
      </w:del>
      <w:r w:rsidR="00C0759F">
        <w:rPr>
          <w:iCs/>
          <w:lang w:val="en-US"/>
        </w:rPr>
        <w:t>emotional</w:t>
      </w:r>
      <w:del w:id="69" w:author="Colin Klein" w:date="2024-06-06T18:17:00Z">
        <w:r w:rsidR="00C0759F" w:rsidDel="0096279E">
          <w:rPr>
            <w:iCs/>
            <w:lang w:val="en-US"/>
          </w:rPr>
          <w:delText>”</w:delText>
        </w:r>
      </w:del>
      <w:r w:rsidR="00C0759F">
        <w:rPr>
          <w:iCs/>
          <w:lang w:val="en-US"/>
        </w:rPr>
        <w:t xml:space="preserve"> </w:t>
      </w:r>
      <w:del w:id="70" w:author="Colin Klein" w:date="2024-06-06T18:17:00Z">
        <w:r w:rsidR="00C0759F" w:rsidDel="0096279E">
          <w:rPr>
            <w:iCs/>
            <w:lang w:val="en-US"/>
          </w:rPr>
          <w:delText>and thus involuntary expressions</w:delText>
        </w:r>
      </w:del>
      <w:ins w:id="71" w:author="Colin Klein" w:date="2024-06-06T18:17:00Z">
        <w:r w:rsidR="0096279E">
          <w:rPr>
            <w:iCs/>
            <w:lang w:val="en-US"/>
          </w:rPr>
          <w:t>state</w:t>
        </w:r>
      </w:ins>
      <w:r w:rsidR="00D6029E">
        <w:rPr>
          <w:iCs/>
          <w:lang w:val="en-US"/>
        </w:rPr>
        <w:t xml:space="preserve"> </w:t>
      </w:r>
      <w:r w:rsidR="00D6029E">
        <w:rPr>
          <w:iCs/>
          <w:lang w:val="en-US"/>
        </w:rPr>
        <w:fldChar w:fldCharType="begin"/>
      </w:r>
      <w:r w:rsidR="00D6029E">
        <w:rPr>
          <w:iCs/>
          <w:lang w:val="en-US"/>
        </w:rPr>
        <w:instrText xml:space="preserve"> ADDIN ZOTERO_ITEM CSL_CITATION {"citationID":"LGa9XauG","properties":{"formattedCitation":"(Liebal &amp; O\\uc0\\u241{}a, 2018)","plainCitation":"(Liebal &amp; Oña, 2018)","noteIndex":0},"citationItems":[{"id":6751,"uris":["http://zotero.org/users/13055652/items/KWQ95KHT"],"itemData":{"id":6751,"type":"article-journal","container-title":"Interaction Studies","ISSN":"1572-0373","issue":"1-2","page":"121-135","title":"Mind the gap–moving beyond the dichotomy between intentional gestures and emotional facial and vocal signals of nonhuman primates","volume":"19","author":[{"family":"Liebal","given":"Katja"},{"family":"Oña","given":"Linda"}],"issued":{"date-parts":[["2018"]]}}}],"schema":"https://github.com/citation-style-language/schema/raw/master/csl-citation.json"} </w:instrText>
      </w:r>
      <w:r w:rsidR="00D6029E">
        <w:rPr>
          <w:iCs/>
          <w:lang w:val="en-US"/>
        </w:rPr>
        <w:fldChar w:fldCharType="separate"/>
      </w:r>
      <w:r w:rsidR="00D6029E" w:rsidRPr="00D6029E">
        <w:t>(Liebal &amp; Oña, 2018)</w:t>
      </w:r>
      <w:r w:rsidR="00D6029E">
        <w:rPr>
          <w:iCs/>
          <w:lang w:val="en-US"/>
        </w:rPr>
        <w:fldChar w:fldCharType="end"/>
      </w:r>
      <w:r w:rsidR="00C0759F">
        <w:rPr>
          <w:iCs/>
          <w:lang w:val="en-US"/>
        </w:rPr>
        <w:t xml:space="preserve">. </w:t>
      </w:r>
      <w:r w:rsidR="00D57E7E">
        <w:rPr>
          <w:iCs/>
          <w:lang w:val="en-US"/>
        </w:rPr>
        <w:t xml:space="preserve">Different markers of intentional </w:t>
      </w:r>
      <w:commentRangeStart w:id="72"/>
      <w:r w:rsidR="00D57E7E">
        <w:rPr>
          <w:iCs/>
          <w:lang w:val="en-US"/>
        </w:rPr>
        <w:t xml:space="preserve">use were proposed, but studies use them inconsistently to determine if a given signal is used intentionally or not. </w:t>
      </w:r>
      <w:commentRangeEnd w:id="72"/>
      <w:r w:rsidR="00F10CA1">
        <w:rPr>
          <w:rStyle w:val="CommentReference"/>
        </w:rPr>
        <w:commentReference w:id="72"/>
      </w:r>
    </w:p>
    <w:p w14:paraId="0000000E" w14:textId="77777777" w:rsidR="002C664C" w:rsidRDefault="00000000">
      <w:pPr>
        <w:pStyle w:val="Heading1"/>
      </w:pPr>
      <w:bookmarkStart w:id="73" w:name="_fyy4e277fwl" w:colFirst="0" w:colLast="0"/>
      <w:bookmarkEnd w:id="73"/>
      <w:r>
        <w:t>Questions, controversies, and new developments</w:t>
      </w:r>
    </w:p>
    <w:p w14:paraId="3FB5D66E" w14:textId="77777777" w:rsidR="007D3AC6" w:rsidRDefault="00B96D63">
      <w:pPr>
        <w:spacing w:before="240"/>
        <w:rPr>
          <w:ins w:id="74" w:author="Colin Klein" w:date="2024-06-06T18:18:00Z"/>
        </w:rPr>
      </w:pPr>
      <w:r>
        <w:t xml:space="preserve">Little is known regarding how nonhuman primates acquire their communicative repertoires and how they learn to use </w:t>
      </w:r>
      <w:del w:id="75" w:author="Colin Klein" w:date="2024-06-06T18:18:00Z">
        <w:r w:rsidDel="009534E7">
          <w:delText xml:space="preserve">it </w:delText>
        </w:r>
      </w:del>
      <w:ins w:id="76" w:author="Colin Klein" w:date="2024-06-06T18:18:00Z">
        <w:r w:rsidR="009534E7">
          <w:t xml:space="preserve">them </w:t>
        </w:r>
      </w:ins>
      <w:r>
        <w:t>appropriately. Different mechanisms have been suggested, including genetic transmission</w:t>
      </w:r>
      <w:r w:rsidR="005611E9">
        <w:t>, ontogenetic ritualization, social negotiation</w:t>
      </w:r>
      <w:ins w:id="77" w:author="Colin Klein" w:date="2024-06-06T18:17:00Z">
        <w:r w:rsidR="00F10CA1">
          <w:t>,</w:t>
        </w:r>
      </w:ins>
      <w:r w:rsidR="005611E9">
        <w:t xml:space="preserve"> </w:t>
      </w:r>
      <w:del w:id="78" w:author="Colin Klein" w:date="2024-06-06T18:17:00Z">
        <w:r w:rsidR="005611E9" w:rsidDel="00F10CA1">
          <w:delText xml:space="preserve">or </w:delText>
        </w:r>
      </w:del>
      <w:ins w:id="79" w:author="Colin Klein" w:date="2024-06-06T18:17:00Z">
        <w:r w:rsidR="00F10CA1">
          <w:t xml:space="preserve">and </w:t>
        </w:r>
      </w:ins>
      <w:r w:rsidR="005611E9">
        <w:t xml:space="preserve">imitation </w:t>
      </w:r>
      <w:r w:rsidR="004B5730">
        <w:lastRenderedPageBreak/>
        <w:fldChar w:fldCharType="begin"/>
      </w:r>
      <w:r w:rsidR="00DC0B94">
        <w:instrText xml:space="preserve"> ADDIN ZOTERO_ITEM CSL_CITATION {"citationID":"hvR8KD7k","properties":{"formattedCitation":"(Fr\\uc0\\u246{}hlich &amp; Hobaiter, 2018; Liebal et al., 2018)","plainCitation":"(Fröhlich &amp; Hobaiter, 2018; Liebal et al., 2018)","dontUpdate":true,"noteIndex":0},"citationItems":[{"id":13732,"uris":["http://zotero.org/users/13055652/items/P3GTVA4S"],"itemData":{"id":13732,"type":"article-journal","abstract":"Great apes deploy gestural signals in goal-directed and flexible ways across a wide range of social contexts. Despite growing evidence for profound effects of developmental experience on social cognition, socio-ecological factors shaping gesture use are still poorly understood, particularly in apes living in their natural environment. After discussing current ambiguities in terminology and methods, we review recent work implementing a longitudinal and/or cross-sectional approach in great ape gesture acquisition (phylogenetic and ontogenetic origins) and development (ontogenetic trajectories). To understand whether and to what extent the socio-ecological environment influences gestural communication, it is essential to distinguish between the gestural repertoire and gesture usage, which represent different levels of analysis. While the majority of the apes’ gestural repertoire seems to be innate, accumulating evidence shows that the communicative usage of these signals is substantially affected by interactional experiences throughout ontogeny. Nevertheless, since great ape communication is intrinsically multimodal, future developmental research on gesture should incorporate other modes of communication.","container-title":"Behavioral Ecology and Sociobiology","DOI":"10.1007/s00265-018-2619-y","ISSN":"1432-0762","issue":"12","journalAbbreviation":"Behav Ecol Sociobiol","language":"en","page":"194","source":"Springer Link","title":"The development of gestural communication in great apes","volume":"72","author":[{"family":"Fröhlich","given":"Marlen"},{"family":"Hobaiter","given":"Catherine"}],"issued":{"date-parts":[["2018",12,15]]}}},{"id":6763,"uris":["http://zotero.org/users/13055652/items/54JTRNC3"],"itemData":{"id":6763,"type":"article-journal","abstract":"Mechanisms underlying gesture acquisition in primates are largely unstudied, yet heavily debated. While some studies suggest that gestural repertoires are largely innate, others emphasize that gestures emerge and are shaped in social interactions with other conspecifics. There is agreement, however, regarding the negligible role of imitation for the acquisition of gestures. The aim of this paper is to provide an overview of the current knowledge about gesture acquisition in nonhuman primates, to introduce the corresponding mechanisms suggested to be involved, and to discuss how findings from current studies support the different theories of gesture acquisition. We suggest that seemingly inconsistent findings across different research groups can be reconciled by pointing to differences between their research foci as well as methods of data collection. The additional comparison of the developmental pathways of gestural and facial communication highlights the complex interplay of genetic as well as social factors involved in shaping a species repertoire. We close by proposing that extending longitudinal studies, which capture the onset and usage of gestures in young primates, and which include the comparisons of several species and groups in different environments, will enable us to better understand developmental pathways of gestural communication in primates.","container-title":"Animal Cognition","DOI":"10.1007/s10071-018-1187-x","ISSN":"1435-9456","issue":"4","page":"473-486","title":"How primates acquire their gestures: evaluating current theories and evidence","volume":"22","author":[{"family":"Liebal","given":"Katja"},{"family":"Schneider","given":"Christel"},{"family":"Errson-Lembeck","given":"Manuela"}],"issued":{"date-parts":[["2018",5]]}}}],"schema":"https://github.com/citation-style-language/schema/raw/master/csl-citation.json"} </w:instrText>
      </w:r>
      <w:r w:rsidR="004B5730">
        <w:fldChar w:fldCharType="separate"/>
      </w:r>
      <w:r w:rsidR="004B5730" w:rsidRPr="004B5730">
        <w:t>(Fröhlich &amp; Hobaiter, 2018)</w:t>
      </w:r>
      <w:r w:rsidR="004B5730">
        <w:fldChar w:fldCharType="end"/>
      </w:r>
      <w:r w:rsidR="004B5730">
        <w:t xml:space="preserve">. However, there is a current lack of longitudinal approaches that systematically contrast these different scenarios. </w:t>
      </w:r>
    </w:p>
    <w:p w14:paraId="41B02760" w14:textId="77777777" w:rsidR="007D3AC6" w:rsidRDefault="004B5730">
      <w:pPr>
        <w:spacing w:before="240"/>
        <w:rPr>
          <w:ins w:id="80" w:author="Colin Klein" w:date="2024-06-06T18:19:00Z"/>
        </w:rPr>
      </w:pPr>
      <w:r>
        <w:t>Furthermore, most existing studies on primate communication use a unimodal approach</w:t>
      </w:r>
      <w:r w:rsidR="00567B10">
        <w:t xml:space="preserve">, with the majority </w:t>
      </w:r>
      <w:r w:rsidR="00DC0B94">
        <w:t xml:space="preserve">of </w:t>
      </w:r>
      <w:r w:rsidR="00567B10">
        <w:t xml:space="preserve">studies conducted in the vocal modality. </w:t>
      </w:r>
      <w:r w:rsidR="00DC0B94">
        <w:t xml:space="preserve">However, </w:t>
      </w:r>
      <w:ins w:id="81" w:author="Colin Klein" w:date="2024-06-06T18:19:00Z">
        <w:r w:rsidR="007D3AC6">
          <w:t xml:space="preserve">human language most likely did not evolve from a single modality </w:t>
        </w:r>
        <w:r w:rsidR="007D3AC6">
          <w:fldChar w:fldCharType="begin"/>
        </w:r>
        <w:r w:rsidR="007D3AC6">
          <w:instrText xml:space="preserve"> ADDIN ZOTERO_ITEM CSL_CITATION {"citationID":"iDh79QeV","properties":{"formattedCitation":"(Slocombe et al., 2011)","plainCitation":"(Slocombe et al., 2011)","noteIndex":0},"citationItems":[{"id":10713,"uris":["http://zotero.org/users/13055652/items/WQGADWC3"],"itemData":{"id":10713,"type":"article-journal","container-title":"Animal Behaviour","DOI":"10.1016/j.anbehav.2011.02.002","ISSN":"0003-3472","issue":"5","page":"919-924","title":"The language void: The need for multimodality in primate communication research","volume":"81","author":[{"family":"Slocombe","given":"K.E."},{"family":"Waller","given":"B.M."},{"family":"Liebal","given":"K."}],"issued":{"date-parts":[["2011"]]}}}],"schema":"https://github.com/citation-style-language/schema/raw/master/csl-citation.json"} </w:instrText>
        </w:r>
        <w:r w:rsidR="007D3AC6">
          <w:fldChar w:fldCharType="separate"/>
        </w:r>
        <w:r w:rsidR="007D3AC6">
          <w:rPr>
            <w:noProof/>
          </w:rPr>
          <w:t>(Slocombe et al., 2011)</w:t>
        </w:r>
        <w:r w:rsidR="007D3AC6">
          <w:fldChar w:fldCharType="end"/>
        </w:r>
        <w:r w:rsidR="007D3AC6">
          <w:t xml:space="preserve">. Hence </w:t>
        </w:r>
      </w:ins>
      <w:r w:rsidR="00DC0B94">
        <w:t>a</w:t>
      </w:r>
      <w:r w:rsidR="00567B10">
        <w:t xml:space="preserve"> multimodal approach</w:t>
      </w:r>
      <w:r w:rsidR="00DC0B94">
        <w:t xml:space="preserve"> </w:t>
      </w:r>
      <w:ins w:id="82" w:author="Colin Klein" w:date="2024-06-06T18:18:00Z">
        <w:r w:rsidR="007D3AC6">
          <w:t xml:space="preserve">that </w:t>
        </w:r>
      </w:ins>
      <w:del w:id="83" w:author="Colin Klein" w:date="2024-06-06T18:18:00Z">
        <w:r w:rsidR="00DC0B94" w:rsidDel="007D3AC6">
          <w:delText xml:space="preserve">and to </w:delText>
        </w:r>
      </w:del>
      <w:r w:rsidR="00DC0B94">
        <w:t>stu</w:t>
      </w:r>
      <w:ins w:id="84" w:author="Colin Klein" w:date="2024-06-06T18:18:00Z">
        <w:r w:rsidR="007D3AC6">
          <w:t>dies</w:t>
        </w:r>
      </w:ins>
      <w:del w:id="85" w:author="Colin Klein" w:date="2024-06-06T18:18:00Z">
        <w:r w:rsidR="00DC0B94" w:rsidDel="007D3AC6">
          <w:delText>dy</w:delText>
        </w:r>
      </w:del>
      <w:r w:rsidR="00DC0B94">
        <w:t xml:space="preserve"> several signal types in an integrated way is crucial</w:t>
      </w:r>
      <w:r w:rsidR="00567B10">
        <w:t xml:space="preserve"> </w:t>
      </w:r>
      <w:r w:rsidR="00DC0B94">
        <w:t>to shed more light on the origins of human language</w:t>
      </w:r>
      <w:del w:id="86" w:author="Colin Klein" w:date="2024-06-06T18:19:00Z">
        <w:r w:rsidR="00DC0B94" w:rsidDel="007D3AC6">
          <w:delText>, which most likely did not evolve from one single modality</w:delText>
        </w:r>
        <w:r w:rsidR="00000305" w:rsidDel="007D3AC6">
          <w:delText xml:space="preserve"> only</w:delText>
        </w:r>
        <w:r w:rsidR="00DC0B94" w:rsidDel="007D3AC6">
          <w:delText xml:space="preserve"> </w:delText>
        </w:r>
        <w:r w:rsidR="00686CCD" w:rsidDel="007D3AC6">
          <w:fldChar w:fldCharType="begin"/>
        </w:r>
        <w:r w:rsidR="00686CCD" w:rsidDel="007D3AC6">
          <w:delInstrText xml:space="preserve"> ADDIN ZOTERO_ITEM CSL_CITATION {"citationID":"iDh79QeV","properties":{"formattedCitation":"(Slocombe et al., 2011)","plainCitation":"(Slocombe et al., 2011)","noteIndex":0},"citationItems":[{"id":10713,"uris":["http://zotero.org/users/13055652/items/WQGADWC3"],"itemData":{"id":10713,"type":"article-journal","container-title":"Animal Behaviour","DOI":"10.1016/j.anbehav.2011.02.002","ISSN":"0003-3472","issue":"5","page":"919-924","title":"The language void: The need for multimodality in primate communication research","volume":"81","author":[{"family":"Slocombe","given":"K.E."},{"family":"Waller","given":"B.M."},{"family":"Liebal","given":"K."}],"issued":{"date-parts":[["2011"]]}}}],"schema":"https://github.com/citation-style-language/schema/raw/master/csl-citation.json"} </w:delInstrText>
        </w:r>
        <w:r w:rsidR="00686CCD" w:rsidDel="007D3AC6">
          <w:fldChar w:fldCharType="separate"/>
        </w:r>
        <w:r w:rsidR="00686CCD" w:rsidDel="007D3AC6">
          <w:rPr>
            <w:noProof/>
          </w:rPr>
          <w:delText>(Slocombe et al., 2011)</w:delText>
        </w:r>
        <w:r w:rsidR="00686CCD" w:rsidDel="007D3AC6">
          <w:fldChar w:fldCharType="end"/>
        </w:r>
      </w:del>
      <w:r w:rsidR="00686CCD">
        <w:t xml:space="preserve">. </w:t>
      </w:r>
    </w:p>
    <w:p w14:paraId="1A32ED9E" w14:textId="77777777" w:rsidR="00794FDD" w:rsidRDefault="00686CCD">
      <w:pPr>
        <w:spacing w:before="240"/>
        <w:rPr>
          <w:ins w:id="87" w:author="Colin Klein" w:date="2024-06-06T18:21:00Z"/>
        </w:rPr>
      </w:pPr>
      <w:del w:id="88" w:author="Colin Klein" w:date="2024-06-06T18:19:00Z">
        <w:r w:rsidDel="007D3AC6">
          <w:delText>However</w:delText>
        </w:r>
      </w:del>
      <w:ins w:id="89" w:author="Colin Klein" w:date="2024-06-06T18:19:00Z">
        <w:r w:rsidR="007D3AC6">
          <w:t>I</w:t>
        </w:r>
      </w:ins>
      <w:del w:id="90" w:author="Colin Klein" w:date="2024-06-06T18:19:00Z">
        <w:r w:rsidDel="007D3AC6">
          <w:delText xml:space="preserve">, </w:delText>
        </w:r>
      </w:del>
      <w:ins w:id="91" w:author="Colin Klein" w:date="2024-06-06T18:19:00Z">
        <w:r w:rsidR="007D3AC6">
          <w:t xml:space="preserve">t remains </w:t>
        </w:r>
      </w:ins>
      <w:del w:id="92" w:author="Colin Klein" w:date="2024-06-06T18:19:00Z">
        <w:r w:rsidDel="007D3AC6">
          <w:delText xml:space="preserve">it is still </w:delText>
        </w:r>
      </w:del>
      <w:r>
        <w:t xml:space="preserve">fiercely debated </w:t>
      </w:r>
      <w:r w:rsidR="00000305">
        <w:t>whether</w:t>
      </w:r>
      <w:r>
        <w:t xml:space="preserve"> we can find precursors to human language in other species, </w:t>
      </w:r>
      <w:del w:id="93" w:author="Colin Klein" w:date="2024-06-06T18:19:00Z">
        <w:r w:rsidDel="00123EA7">
          <w:delText xml:space="preserve">as </w:delText>
        </w:r>
      </w:del>
      <w:ins w:id="94" w:author="Colin Klein" w:date="2024-06-06T18:19:00Z">
        <w:r w:rsidR="00123EA7">
          <w:t xml:space="preserve">and </w:t>
        </w:r>
      </w:ins>
      <w:r>
        <w:t xml:space="preserve">it has been suggested that animal communication </w:t>
      </w:r>
      <w:r w:rsidR="00871EE1">
        <w:t xml:space="preserve">might </w:t>
      </w:r>
      <w:del w:id="95" w:author="Colin Klein" w:date="2024-06-06T18:19:00Z">
        <w:r w:rsidR="00871EE1" w:rsidDel="00C7479A">
          <w:delText>be</w:delText>
        </w:r>
        <w:r w:rsidDel="00C7479A">
          <w:delText xml:space="preserve"> </w:delText>
        </w:r>
      </w:del>
      <w:ins w:id="96" w:author="Colin Klein" w:date="2024-06-06T18:19:00Z">
        <w:r w:rsidR="00C7479A">
          <w:t xml:space="preserve">differ </w:t>
        </w:r>
      </w:ins>
      <w:r>
        <w:t xml:space="preserve">qualitatively </w:t>
      </w:r>
      <w:del w:id="97" w:author="Colin Klein" w:date="2024-06-06T18:19:00Z">
        <w:r w:rsidDel="00C7479A">
          <w:delText xml:space="preserve">different </w:delText>
        </w:r>
      </w:del>
      <w:r>
        <w:t xml:space="preserve">from human language </w:t>
      </w:r>
      <w:r w:rsidR="00524312">
        <w:fldChar w:fldCharType="begin"/>
      </w:r>
      <w:r w:rsidR="00524312">
        <w:instrText xml:space="preserve"> ADDIN ZOTERO_ITEM CSL_CITATION {"citationID":"AFg6j0aT","properties":{"formattedCitation":"(Bickerton, 1992)","plainCitation":"(Bickerton, 1992)","noteIndex":0},"citationItems":[{"id":907,"uris":["http://zotero.org/users/13055652/items/7GUECHU2"],"itemData":{"id":907,"type":"book","event-place":"Chicago &amp; London","note":"section: 297","publisher":"The University of Chicago Press","publisher-place":"Chicago &amp; London","title":"Language and Species","author":[{"family":"Bickerton","given":"D."}],"issued":{"date-parts":[["1992"]]}}}],"schema":"https://github.com/citation-style-language/schema/raw/master/csl-citation.json"} </w:instrText>
      </w:r>
      <w:r w:rsidR="00524312">
        <w:fldChar w:fldCharType="separate"/>
      </w:r>
      <w:r w:rsidR="00524312">
        <w:rPr>
          <w:noProof/>
        </w:rPr>
        <w:t>(Bickerton, 1992)</w:t>
      </w:r>
      <w:r w:rsidR="00524312">
        <w:fldChar w:fldCharType="end"/>
      </w:r>
      <w:r>
        <w:t xml:space="preserve">. </w:t>
      </w:r>
      <w:r w:rsidR="008B7BF6">
        <w:t xml:space="preserve">For </w:t>
      </w:r>
      <w:r w:rsidR="00524312">
        <w:t>gestures</w:t>
      </w:r>
      <w:r w:rsidR="008B7BF6">
        <w:t>, it is still debated if they</w:t>
      </w:r>
      <w:r w:rsidR="00524312">
        <w:t xml:space="preserve"> have specific meaning</w:t>
      </w:r>
      <w:r w:rsidR="008B7BF6">
        <w:t>(s)</w:t>
      </w:r>
      <w:r w:rsidR="00524312">
        <w:t xml:space="preserve"> </w:t>
      </w:r>
      <w:r w:rsidR="00524312">
        <w:fldChar w:fldCharType="begin"/>
      </w:r>
      <w:r w:rsidR="00320772">
        <w:instrText xml:space="preserve"> ADDIN ZOTERO_ITEM CSL_CITATION {"citationID":"IsLxlBaA","properties":{"formattedCitation":"(Hobaiter &amp; Byrne, 2014)","plainCitation":"(Hobaiter &amp; Byrne, 2014)","noteIndex":0},"citationItems":[{"id":5147,"uris":["http://zotero.org/users/13055652/items/IG8QXYR4"],"itemData":{"id":5147,"type":"article-journal","container-title":"Current Biology","DOI":"10.1016/j.cub.2014.05.066","ISSN":"0960-9822","issue":"14","page":"1596-1600","title":"The meanings of chimpanzee gestures","volume":"24","author":[{"family":"Hobaiter","given":"C."},{"family":"Byrne","given":"R. W."}],"issued":{"date-parts":[["2014"]]}}}],"schema":"https://github.com/citation-style-language/schema/raw/master/csl-citation.json"} </w:instrText>
      </w:r>
      <w:r w:rsidR="00524312">
        <w:fldChar w:fldCharType="separate"/>
      </w:r>
      <w:r w:rsidR="00320772">
        <w:rPr>
          <w:noProof/>
        </w:rPr>
        <w:t>(Hobaiter &amp; Byrne, 2014)</w:t>
      </w:r>
      <w:r w:rsidR="00524312">
        <w:fldChar w:fldCharType="end"/>
      </w:r>
      <w:r w:rsidR="00320772">
        <w:t xml:space="preserve">, and whether by combining different signals, new meanings can be </w:t>
      </w:r>
      <w:r w:rsidR="008B7BF6">
        <w:t xml:space="preserve">created </w:t>
      </w:r>
      <w:r w:rsidR="000B73F3">
        <w:fldChar w:fldCharType="begin"/>
      </w:r>
      <w:r w:rsidR="000B73F3">
        <w:instrText xml:space="preserve"> ADDIN ZOTERO_ITEM CSL_CITATION {"citationID":"kFnOrLZ4","properties":{"formattedCitation":"(Genty, 2019)","plainCitation":"(Genty, 2019)","noteIndex":0},"citationItems":[{"id":4089,"uris":["http://zotero.org/users/13055652/items/34ZNK93I"],"itemData":{"id":4089,"type":"article-journal","abstract":"Comparing the communicative abilities of humans and great apes is a commonly used research strategy to understand the evolutionary foundation of modern human language. The ability to combine signals from different communicative modes (vocal, gestural, facial, etc.) is a universal and important feature of human language that is shared with great apes, although rarely investigated. Research on apes’ signal combination has usually studied the frequency, distribution, effectiveness, and function of combinations in comparison with single signals, but only seldom have studies addressed their functional specificity, i.e., their ability to convey specific signallers’ goals within contexts. Here, I suggest a new methodological approach to the investigation of functional specificity of signals, which consists of focusing on one call type and exploring its various patterns of production when combined with gestures. I illustrate the different methodological steps with a case study on infant bonobos’ combinations of ‘Pout moan’ calls with gestures in the context of infant-to-mother requests. The descriptive results indicate that at least three combinations seem functionally specific, i.e., specific to the infants’ desired goals. It suggests that combinations can be functionally specific from a young age and that learning how to combine signals efficiently might occur early in ontogeny. This suggested approach might provide insight to the on-going debate regarding the mechanisms underpinning the learning process of successful signal production and potentially further our understanding of the evolution of the combinatorial characteristics of human communication.","container-title":"Animal Cognition","DOI":"10.1007/s10071-019-01267-0","ISSN":"1435-9456","issue":"4","page":"505-518","title":"Vocal–gestural combinations in infant bonobos: new insights into signal functional specificity","volume":"22","author":[{"family":"Genty","given":"E."}],"issued":{"date-parts":[["2019",7,1]]}}}],"schema":"https://github.com/citation-style-language/schema/raw/master/csl-citation.json"} </w:instrText>
      </w:r>
      <w:r w:rsidR="000B73F3">
        <w:fldChar w:fldCharType="separate"/>
      </w:r>
      <w:r w:rsidR="000B73F3">
        <w:rPr>
          <w:noProof/>
        </w:rPr>
        <w:t>(Genty, 2019)</w:t>
      </w:r>
      <w:r w:rsidR="000B73F3">
        <w:fldChar w:fldCharType="end"/>
      </w:r>
      <w:r w:rsidR="000B73F3">
        <w:t xml:space="preserve">. An increasing number of studies </w:t>
      </w:r>
      <w:del w:id="98" w:author="Colin Klein" w:date="2024-06-06T18:20:00Z">
        <w:r w:rsidR="000B73F3" w:rsidDel="004850CD">
          <w:delText>investigates if there are</w:delText>
        </w:r>
      </w:del>
      <w:ins w:id="99" w:author="Colin Klein" w:date="2024-06-06T18:20:00Z">
        <w:r w:rsidR="004850CD">
          <w:t>look for</w:t>
        </w:r>
      </w:ins>
      <w:r w:rsidR="000B73F3">
        <w:t xml:space="preserve"> compositional structures in primates’ signal combinations or sequences </w:t>
      </w:r>
      <w:r w:rsidR="00871EE1">
        <w:fldChar w:fldCharType="begin"/>
      </w:r>
      <w:r w:rsidR="00871EE1">
        <w:instrText xml:space="preserve"> ADDIN ZOTERO_ITEM CSL_CITATION {"citationID":"i7YdmmNq","properties":{"formattedCitation":"(Zuberb\\uc0\\u252{}hler, 2019)","plainCitation":"(Zuberbühler, 2019)","noteIndex":0},"citationItems":[{"id":13736,"uris":["http://zotero.org/users/13055652/items/27DYP7TX"],"itemData":{"id":13736,"type":"article-journal","abstract":"Syntax has been found in animal communication but only humans appear to have generative, hierarchically structured syntax. How did syntax evolve? I discuss three theories of evolutionary transition from animal to human syntax: computational capacity, structural flexibility and event perception. The computation hypothesis is supported by artificial grammar experiments consistently showing that only humans can learn linear stimulus sequences with an underlying hierarchical structure, a possible by-product of computationally powerful large brains. The structural flexibility hypothesis is supported by evidence of meaning-bearing combinatorial and permutational signal sequences in animals, with sometimes compositional features, but no evidence for generativity or hierarchical structure. Again, animals may be constrained by computational limits in short-term memory but possibly also by limits in articulatory control and social cognition. The event categorization hypothesis, finally, posits that humans are cognitively predisposed to analyse natural events by assigning agency and assessing how agents impact on patients, a propensity that is reflected by the basic syntactic units in all languages. Whether animals perceive natural events in the same way is largely unknown, although event perception may provide the cognitive grounding for syntax evolution.\n\nThis article is part of the theme issue ‘What can animal communication teach us about human language?’","container-title":"Philosophical Transactions of the Royal Society B: Biological Sciences","DOI":"10.1098/rstb.2019.0062","issue":"1789","note":"publisher: Royal Society","page":"20190062","source":"royalsocietypublishing.org (Atypon)","title":"Syntax and compositionality in animal communication","volume":"375","author":[{"family":"Zuberbühler","given":"Klaus"}],"issued":{"date-parts":[["2019",11,18]]}}}],"schema":"https://github.com/citation-style-language/schema/raw/master/csl-citation.json"} </w:instrText>
      </w:r>
      <w:r w:rsidR="00871EE1">
        <w:fldChar w:fldCharType="separate"/>
      </w:r>
      <w:r w:rsidR="00871EE1" w:rsidRPr="00871EE1">
        <w:t>(Zuberbühler, 2019)</w:t>
      </w:r>
      <w:r w:rsidR="00871EE1">
        <w:fldChar w:fldCharType="end"/>
      </w:r>
      <w:r w:rsidR="00871EE1">
        <w:t xml:space="preserve">. </w:t>
      </w:r>
      <w:r w:rsidR="000B73F3">
        <w:t>At least for vocalizations, there is increasing evidence that primates might be able to produce them intentionally</w:t>
      </w:r>
      <w:ins w:id="100" w:author="Colin Klein" w:date="2024-06-06T18:20:00Z">
        <w:r w:rsidR="002E1694">
          <w:t xml:space="preserve">, undermining </w:t>
        </w:r>
      </w:ins>
      <w:del w:id="101" w:author="Colin Klein" w:date="2024-06-06T18:20:00Z">
        <w:r w:rsidR="00000305" w:rsidDel="002E1694">
          <w:delText>. Therefore, it</w:delText>
        </w:r>
        <w:r w:rsidR="000B73F3" w:rsidDel="002E1694">
          <w:delText xml:space="preserve"> has been suggested to overcome </w:delText>
        </w:r>
      </w:del>
      <w:r w:rsidR="000B73F3">
        <w:t xml:space="preserve">the </w:t>
      </w:r>
      <w:r w:rsidR="00871EE1">
        <w:t xml:space="preserve">traditional </w:t>
      </w:r>
      <w:r w:rsidR="000B73F3">
        <w:t>dichotomy between intentional gestures and emotional facial expressions and vocalizations</w:t>
      </w:r>
      <w:r w:rsidR="00871EE1">
        <w:t xml:space="preserve"> </w:t>
      </w:r>
      <w:r w:rsidR="008B1748">
        <w:fldChar w:fldCharType="begin"/>
      </w:r>
      <w:r w:rsidR="008B1748">
        <w:instrText xml:space="preserve"> ADDIN ZOTERO_ITEM CSL_CITATION {"citationID":"F8DEu0EA","properties":{"formattedCitation":"(Liebal &amp; O\\uc0\\u241{}a, 2018)","plainCitation":"(Liebal &amp; Oña, 2018)","noteIndex":0},"citationItems":[{"id":6751,"uris":["http://zotero.org/users/13055652/items/KWQ95KHT"],"itemData":{"id":6751,"type":"article-journal","container-title":"Interaction Studies","ISSN":"1572-0373","issue":"1-2","page":"121-135","title":"Mind the gap–moving beyond the dichotomy between intentional gestures and emotional facial and vocal signals of nonhuman primates","volume":"19","author":[{"family":"Liebal","given":"Katja"},{"family":"Oña","given":"Linda"}],"issued":{"date-parts":[["2018"]]}}}],"schema":"https://github.com/citation-style-language/schema/raw/master/csl-citation.json"} </w:instrText>
      </w:r>
      <w:r w:rsidR="008B1748">
        <w:fldChar w:fldCharType="separate"/>
      </w:r>
      <w:r w:rsidR="008B1748" w:rsidRPr="008B1748">
        <w:t>(Liebal &amp; Oña, 2018)</w:t>
      </w:r>
      <w:r w:rsidR="008B1748">
        <w:fldChar w:fldCharType="end"/>
      </w:r>
      <w:r w:rsidR="000B73F3">
        <w:t>.</w:t>
      </w:r>
      <w:r w:rsidR="009F0794">
        <w:t xml:space="preserve"> </w:t>
      </w:r>
    </w:p>
    <w:p w14:paraId="7D8084A6" w14:textId="5A9DD5AD" w:rsidR="000B73F3" w:rsidRDefault="00794FDD">
      <w:pPr>
        <w:spacing w:before="240"/>
      </w:pPr>
      <w:ins w:id="102" w:author="Colin Klein" w:date="2024-06-06T18:21:00Z">
        <w:r>
          <w:t xml:space="preserve">Finally, methods continue to evolve. </w:t>
        </w:r>
      </w:ins>
      <w:del w:id="103" w:author="Colin Klein" w:date="2024-06-06T18:21:00Z">
        <w:r w:rsidR="009F0794" w:rsidDel="00794FDD">
          <w:delText>Concerning method development, an</w:delText>
        </w:r>
      </w:del>
      <w:ins w:id="104" w:author="Colin Klein" w:date="2024-06-06T18:21:00Z">
        <w:r>
          <w:t>An</w:t>
        </w:r>
      </w:ins>
      <w:r w:rsidR="009F0794">
        <w:t xml:space="preserve"> increasing number of studies use</w:t>
      </w:r>
      <w:del w:id="105" w:author="Colin Klein" w:date="2024-06-06T18:21:00Z">
        <w:r w:rsidR="009F0794" w:rsidDel="00794FDD">
          <w:delText>s</w:delText>
        </w:r>
      </w:del>
      <w:r w:rsidR="009F0794">
        <w:t xml:space="preserve"> automated methods, </w:t>
      </w:r>
      <w:del w:id="106" w:author="Colin Klein" w:date="2024-06-06T18:21:00Z">
        <w:r w:rsidR="009F0794" w:rsidDel="00982DB7">
          <w:delText xml:space="preserve">for example, </w:delText>
        </w:r>
      </w:del>
      <w:r w:rsidR="009F0794">
        <w:t>to extract calls</w:t>
      </w:r>
      <w:del w:id="107" w:author="Colin Klein" w:date="2024-06-06T18:21:00Z">
        <w:r w:rsidR="009F0794" w:rsidDel="006B6CD1">
          <w:delText>,</w:delText>
        </w:r>
      </w:del>
      <w:r w:rsidR="009F0794">
        <w:t xml:space="preserve"> </w:t>
      </w:r>
      <w:del w:id="108" w:author="Colin Klein" w:date="2024-06-06T18:21:00Z">
        <w:r w:rsidR="009F0794" w:rsidDel="006B6CD1">
          <w:delText xml:space="preserve">or </w:delText>
        </w:r>
      </w:del>
      <w:ins w:id="109" w:author="Colin Klein" w:date="2024-06-06T18:21:00Z">
        <w:r w:rsidR="006B6CD1">
          <w:t xml:space="preserve">and </w:t>
        </w:r>
      </w:ins>
      <w:r w:rsidR="009F0794" w:rsidRPr="009F0794">
        <w:t>network analys</w:t>
      </w:r>
      <w:r w:rsidR="00000305">
        <w:t>e</w:t>
      </w:r>
      <w:r w:rsidR="009F0794" w:rsidRPr="009F0794">
        <w:t>s</w:t>
      </w:r>
      <w:r w:rsidR="009F0794">
        <w:t xml:space="preserve"> to automatically detect facial movements </w:t>
      </w:r>
      <w:r w:rsidR="00B82FBD">
        <w:fldChar w:fldCharType="begin"/>
      </w:r>
      <w:r w:rsidR="00B82FBD">
        <w:instrText xml:space="preserve"> ADDIN ZOTERO_ITEM CSL_CITATION {"citationID":"6FJqbOno","properties":{"formattedCitation":"(Mielke et al., 2022)","plainCitation":"(Mielke et al., 2022)","noteIndex":0},"citationItems":[{"id":13738,"uris":["http://zotero.org/users/13055652/items/UNMHRZ8W"],"itemData":{"id":13738,"type":"article-journal","abstract":"Understanding facial signals in humans and other species is crucial for understanding the evolution, complexity, and function of the face as a communication tool. The Facial Action Coding System (FACS) enables researchers to measure facial movements accurately, but we currently lack tools to reliably analyse data and efficiently communicate results. Network analysis can provide a way to use the information encoded in FACS datasets: by treating individual AUs (the smallest units of facial movements) as nodes in a network and their co-occurrence as connections, we can analyse and visualise differences in the use of combinations of AUs in different conditions. Here, we present ‘NetFACS’, a statistical package that uses occurrence probabilities and resampling methods to answer questions about the use of AUs, AU combinations, and the facial communication system as a whole in humans and non-human animals. Using highly stereotyped facial signals as an example, we illustrate some of the current functionalities of NetFACS. We show that very few AUs are specific to certain stereotypical contexts; that AUs are not used independently from each other; that graph-level properties of stereotypical signals differ; and that clusters of AUs allow us to reconstruct facial signals, even when blind to the underlying conditions. The flexibility and widespread use of network analysis allows us to move away from studying facial signals as stereotyped expressions, and towards a dynamic and differentiated approach to facial communication.","container-title":"Behavior Research Methods","DOI":"10.3758/s13428-021-01692-5","ISSN":"1554-3528","issue":"4","journalAbbreviation":"Behav Res","language":"en","page":"1912-1927","source":"Springer Link","title":"NetFACS: Using network science to understand facial communication systems","title-short":"NetFACS","volume":"54","author":[{"family":"Mielke","given":"Alexander"},{"family":"Waller","given":"Bridget M."},{"family":"Pérez","given":"Claire"},{"family":"Rincon","given":"Alan V."},{"family":"Duboscq","given":"Julie"},{"family":"Micheletta","given":"Jérôme"}],"issued":{"date-parts":[["2022",8,1]]}}}],"schema":"https://github.com/citation-style-language/schema/raw/master/csl-citation.json"} </w:instrText>
      </w:r>
      <w:r w:rsidR="00B82FBD">
        <w:fldChar w:fldCharType="separate"/>
      </w:r>
      <w:r w:rsidR="00B82FBD">
        <w:rPr>
          <w:noProof/>
        </w:rPr>
        <w:t>(Mielke et al., 2022)</w:t>
      </w:r>
      <w:r w:rsidR="00B82FBD">
        <w:fldChar w:fldCharType="end"/>
      </w:r>
      <w:r w:rsidR="00B82FBD">
        <w:t>.</w:t>
      </w:r>
    </w:p>
    <w:p w14:paraId="167EAB26" w14:textId="1DDA7E18" w:rsidR="00B82FBD" w:rsidRDefault="00B82FBD">
      <w:pPr>
        <w:spacing w:before="240"/>
      </w:pPr>
      <w:r>
        <w:t xml:space="preserve">To summarize, despite the wealth of research, we still lack a comprehensive picture of primate communication. To achieve this, it is essential to use a multimodal approach, to study the developmental trajectories of primate communication, and </w:t>
      </w:r>
      <w:r w:rsidR="00000305">
        <w:t xml:space="preserve">to </w:t>
      </w:r>
      <w:r>
        <w:t xml:space="preserve">compile existing data sets to enable systematic, potentially automated coding and analyses of different signal types across a wide range of primate species. </w:t>
      </w:r>
    </w:p>
    <w:p w14:paraId="00000012" w14:textId="77777777" w:rsidR="002C664C" w:rsidRDefault="00000000">
      <w:pPr>
        <w:pStyle w:val="Heading1"/>
      </w:pPr>
      <w:bookmarkStart w:id="110" w:name="_9yzpoihu8l69" w:colFirst="0" w:colLast="0"/>
      <w:bookmarkStart w:id="111" w:name="_4u4c309bbj1e" w:colFirst="0" w:colLast="0"/>
      <w:bookmarkEnd w:id="110"/>
      <w:bookmarkEnd w:id="111"/>
      <w:r>
        <w:t>Key references</w:t>
      </w:r>
    </w:p>
    <w:p w14:paraId="78DFC59D" w14:textId="04F90819" w:rsidR="004A6C8F" w:rsidRDefault="004A6C8F" w:rsidP="004A6C8F">
      <w:pPr>
        <w:numPr>
          <w:ilvl w:val="0"/>
          <w:numId w:val="1"/>
        </w:numPr>
      </w:pPr>
      <w:r w:rsidRPr="004A6C8F">
        <w:rPr>
          <w:color w:val="222222"/>
          <w:shd w:val="clear" w:color="auto" w:fill="FFFFFF"/>
        </w:rPr>
        <w:t>Call, J., &amp; Tomasello, M. (Eds.). (2020).</w:t>
      </w:r>
      <w:r w:rsidRPr="004A6C8F">
        <w:rPr>
          <w:rStyle w:val="apple-converted-space"/>
          <w:color w:val="222222"/>
          <w:shd w:val="clear" w:color="auto" w:fill="FFFFFF"/>
        </w:rPr>
        <w:t> </w:t>
      </w:r>
      <w:r w:rsidRPr="004A6C8F">
        <w:rPr>
          <w:i/>
          <w:iCs/>
          <w:color w:val="222222"/>
        </w:rPr>
        <w:t>The gestural communication of apes and monkeys</w:t>
      </w:r>
      <w:r w:rsidRPr="004A6C8F">
        <w:rPr>
          <w:color w:val="222222"/>
          <w:shd w:val="clear" w:color="auto" w:fill="FFFFFF"/>
        </w:rPr>
        <w:t>. Psychology Press.</w:t>
      </w:r>
      <w:r w:rsidRPr="004A6C8F">
        <w:t xml:space="preserve"> </w:t>
      </w:r>
    </w:p>
    <w:p w14:paraId="00000017" w14:textId="72038567" w:rsidR="002C664C" w:rsidRDefault="004B5730" w:rsidP="004B5730">
      <w:pPr>
        <w:numPr>
          <w:ilvl w:val="0"/>
          <w:numId w:val="1"/>
        </w:numPr>
      </w:pPr>
      <w:r w:rsidRPr="004B5730">
        <w:t>Fischer, J., &amp; Price, T. (2017). Meaning, intention, and inference in primate vocal communication. Neuroscience &amp; Biobehavioral Reviews, 82, 22-31</w:t>
      </w:r>
      <w:r w:rsidR="004A6C8F" w:rsidRPr="004A6C8F">
        <w:t>.</w:t>
      </w:r>
    </w:p>
    <w:p w14:paraId="35CC3B61" w14:textId="4F6B2C40" w:rsidR="004A6C8F" w:rsidRDefault="004A6C8F" w:rsidP="004A6C8F">
      <w:pPr>
        <w:numPr>
          <w:ilvl w:val="0"/>
          <w:numId w:val="1"/>
        </w:numPr>
      </w:pPr>
      <w:r w:rsidRPr="004A6C8F">
        <w:t>Liebal, K., Waller, B. M., Slocombe, K. E., &amp; Burrows, A. M. (2014). </w:t>
      </w:r>
      <w:r w:rsidRPr="004A6C8F">
        <w:rPr>
          <w:i/>
          <w:iCs/>
        </w:rPr>
        <w:t>Primate communication: a multimodal approach</w:t>
      </w:r>
      <w:r w:rsidRPr="004A6C8F">
        <w:t>. Cambridge University Press.</w:t>
      </w:r>
    </w:p>
    <w:p w14:paraId="02EDA7DC" w14:textId="724D4F6D" w:rsidR="004B5730" w:rsidRDefault="004B5730" w:rsidP="004A6C8F">
      <w:pPr>
        <w:numPr>
          <w:ilvl w:val="0"/>
          <w:numId w:val="1"/>
        </w:numPr>
      </w:pPr>
      <w:r w:rsidRPr="004A6C8F">
        <w:t>Waller, B. M., Whitehouse, J., &amp; Micheletta, J. (2017). Rethinking primate facial expression: A predictive framework. </w:t>
      </w:r>
      <w:r w:rsidRPr="004A6C8F">
        <w:rPr>
          <w:i/>
          <w:iCs/>
        </w:rPr>
        <w:t>Neuroscience &amp; Biobehavioral Reviews</w:t>
      </w:r>
      <w:r w:rsidRPr="004A6C8F">
        <w:t>, </w:t>
      </w:r>
      <w:r w:rsidRPr="004A6C8F">
        <w:rPr>
          <w:i/>
          <w:iCs/>
        </w:rPr>
        <w:t>82</w:t>
      </w:r>
      <w:r w:rsidRPr="004A6C8F">
        <w:t>, 13-21</w:t>
      </w:r>
    </w:p>
    <w:p w14:paraId="296AF95C" w14:textId="77777777" w:rsidR="00952B6D" w:rsidRDefault="00952B6D" w:rsidP="00952B6D"/>
    <w:p w14:paraId="491257F5" w14:textId="0B638AB0" w:rsidR="00952B6D" w:rsidRPr="00952B6D" w:rsidRDefault="00952B6D" w:rsidP="002567C9">
      <w:pPr>
        <w:pStyle w:val="Heading1"/>
        <w:pPrChange w:id="112" w:author="Colin Klein" w:date="2024-06-07T13:19:00Z">
          <w:pPr/>
        </w:pPrChange>
      </w:pPr>
      <w:r>
        <w:lastRenderedPageBreak/>
        <w:t>References</w:t>
      </w:r>
    </w:p>
    <w:p w14:paraId="22D28DE4" w14:textId="77777777" w:rsidR="00DC0B94" w:rsidRPr="00DC0B94" w:rsidRDefault="009C5AE5" w:rsidP="00DC0B94">
      <w:pPr>
        <w:pStyle w:val="Bibliography1"/>
        <w:rPr>
          <w:lang w:val="de-DE"/>
        </w:rPr>
      </w:pPr>
      <w:r>
        <w:fldChar w:fldCharType="begin"/>
      </w:r>
      <w:r w:rsidR="00DC0B94">
        <w:rPr>
          <w:lang w:val="de-DE"/>
        </w:rPr>
        <w:instrText xml:space="preserve"> ADDIN ZOTERO_BIBL {"uncited":[],"omitted":[],"custom":[]} CSL_BIBLIOGRAPHY </w:instrText>
      </w:r>
      <w:r>
        <w:fldChar w:fldCharType="separate"/>
      </w:r>
      <w:r w:rsidR="00DC0B94" w:rsidRPr="00DC0B94">
        <w:rPr>
          <w:lang w:val="de-DE"/>
        </w:rPr>
        <w:t xml:space="preserve">Baldwin, L. A., &amp; Teleki, G. (1976). </w:t>
      </w:r>
      <w:r w:rsidR="00DC0B94" w:rsidRPr="00DC0B94">
        <w:t xml:space="preserve">Patterns of gibbon behavior on Hall´s Island, Bermuda: A preliminary ethogram for Hylobates lar. </w:t>
      </w:r>
      <w:r w:rsidR="00DC0B94" w:rsidRPr="00DC0B94">
        <w:rPr>
          <w:lang w:val="de-DE"/>
        </w:rPr>
        <w:t xml:space="preserve">In D. M. Rumbaugh (Ed.), </w:t>
      </w:r>
      <w:r w:rsidR="00DC0B94" w:rsidRPr="00DC0B94">
        <w:rPr>
          <w:i/>
          <w:iCs/>
          <w:lang w:val="de-DE"/>
        </w:rPr>
        <w:t>Gibbon and siamang</w:t>
      </w:r>
      <w:r w:rsidR="00DC0B94" w:rsidRPr="00DC0B94">
        <w:rPr>
          <w:lang w:val="de-DE"/>
        </w:rPr>
        <w:t xml:space="preserve"> (Vol. 4, pp. 21–105). Karger.</w:t>
      </w:r>
    </w:p>
    <w:p w14:paraId="029A36DA" w14:textId="77777777" w:rsidR="00DC0B94" w:rsidRPr="00DC0B94" w:rsidRDefault="00DC0B94" w:rsidP="00DC0B94">
      <w:pPr>
        <w:pStyle w:val="Bibliography1"/>
      </w:pPr>
      <w:r w:rsidRPr="00DC0B94">
        <w:rPr>
          <w:lang w:val="de-DE"/>
        </w:rPr>
        <w:t xml:space="preserve">Bergman, T. J. (2013). </w:t>
      </w:r>
      <w:r w:rsidRPr="00DC0B94">
        <w:t xml:space="preserve">Speech-like vocalized lip-smacking in geladas. </w:t>
      </w:r>
      <w:r w:rsidRPr="00DC0B94">
        <w:rPr>
          <w:i/>
          <w:iCs/>
        </w:rPr>
        <w:t>Current Biology</w:t>
      </w:r>
      <w:r w:rsidRPr="00DC0B94">
        <w:t xml:space="preserve">, </w:t>
      </w:r>
      <w:r w:rsidRPr="00DC0B94">
        <w:rPr>
          <w:i/>
          <w:iCs/>
        </w:rPr>
        <w:t>23</w:t>
      </w:r>
      <w:r w:rsidRPr="00DC0B94">
        <w:t>(7), R268–R269. https://doi.org/10.1016/j-cub.2013.02.038</w:t>
      </w:r>
    </w:p>
    <w:p w14:paraId="7137068F" w14:textId="77777777" w:rsidR="00DC0B94" w:rsidRPr="00DC0B94" w:rsidRDefault="00DC0B94" w:rsidP="00DC0B94">
      <w:pPr>
        <w:pStyle w:val="Bibliography1"/>
      </w:pPr>
      <w:r w:rsidRPr="00DC0B94">
        <w:t xml:space="preserve">Bickerton, D. (1992). </w:t>
      </w:r>
      <w:r w:rsidRPr="00DC0B94">
        <w:rPr>
          <w:i/>
          <w:iCs/>
        </w:rPr>
        <w:t>Language and Species</w:t>
      </w:r>
      <w:r w:rsidRPr="00DC0B94">
        <w:t>. The University of Chicago Press.</w:t>
      </w:r>
    </w:p>
    <w:p w14:paraId="0F2E9C92" w14:textId="77777777" w:rsidR="00DC0B94" w:rsidRPr="00DC0B94" w:rsidRDefault="00DC0B94" w:rsidP="00DC0B94">
      <w:pPr>
        <w:pStyle w:val="Bibliography1"/>
      </w:pPr>
      <w:r w:rsidRPr="00DC0B94">
        <w:t xml:space="preserve">Fröhlich, M., &amp; Hobaiter, C. (2018). The development of gestural communication in great apes. </w:t>
      </w:r>
      <w:r w:rsidRPr="00DC0B94">
        <w:rPr>
          <w:i/>
          <w:iCs/>
        </w:rPr>
        <w:t>Behavioral Ecology and Sociobiology</w:t>
      </w:r>
      <w:r w:rsidRPr="00DC0B94">
        <w:t xml:space="preserve">, </w:t>
      </w:r>
      <w:r w:rsidRPr="00DC0B94">
        <w:rPr>
          <w:i/>
          <w:iCs/>
        </w:rPr>
        <w:t>72</w:t>
      </w:r>
      <w:r w:rsidRPr="00DC0B94">
        <w:t>(12), 194. https://doi.org/10.1007/s00265-018-2619-y</w:t>
      </w:r>
    </w:p>
    <w:p w14:paraId="0A393DE5" w14:textId="77777777" w:rsidR="00DC0B94" w:rsidRPr="00DC0B94" w:rsidRDefault="00DC0B94" w:rsidP="00DC0B94">
      <w:pPr>
        <w:pStyle w:val="Bibliography1"/>
      </w:pPr>
      <w:r w:rsidRPr="00DC0B94">
        <w:t xml:space="preserve">Genty, E. (2019). Vocal–gestural combinations in infant bonobos: New insights into signal functional specificity. </w:t>
      </w:r>
      <w:r w:rsidRPr="00DC0B94">
        <w:rPr>
          <w:i/>
          <w:iCs/>
        </w:rPr>
        <w:t>Animal Cognition</w:t>
      </w:r>
      <w:r w:rsidRPr="00DC0B94">
        <w:t xml:space="preserve">, </w:t>
      </w:r>
      <w:r w:rsidRPr="00DC0B94">
        <w:rPr>
          <w:i/>
          <w:iCs/>
        </w:rPr>
        <w:t>22</w:t>
      </w:r>
      <w:r w:rsidRPr="00DC0B94">
        <w:t>(4), 505–518. https://doi.org/10.1007/s10071-019-01267-0</w:t>
      </w:r>
    </w:p>
    <w:p w14:paraId="51083E27" w14:textId="77777777" w:rsidR="00DC0B94" w:rsidRPr="00DC0B94" w:rsidRDefault="00DC0B94" w:rsidP="00DC0B94">
      <w:pPr>
        <w:pStyle w:val="Bibliography1"/>
      </w:pPr>
      <w:r w:rsidRPr="00DC0B94">
        <w:t xml:space="preserve">Hobaiter, C., &amp; Byrne, R. W. (2014). The meanings of chimpanzee gestures. </w:t>
      </w:r>
      <w:r w:rsidRPr="00DC0B94">
        <w:rPr>
          <w:i/>
          <w:iCs/>
        </w:rPr>
        <w:t>Current Biology</w:t>
      </w:r>
      <w:r w:rsidRPr="00DC0B94">
        <w:t xml:space="preserve">, </w:t>
      </w:r>
      <w:r w:rsidRPr="00DC0B94">
        <w:rPr>
          <w:i/>
          <w:iCs/>
        </w:rPr>
        <w:t>24</w:t>
      </w:r>
      <w:r w:rsidRPr="00DC0B94">
        <w:t>(14), 1596–1600. https://doi.org/10.1016/j.cub.2014.05.066</w:t>
      </w:r>
    </w:p>
    <w:p w14:paraId="44452E57" w14:textId="77777777" w:rsidR="00DC0B94" w:rsidRPr="00DC0B94" w:rsidRDefault="00DC0B94" w:rsidP="00DC0B94">
      <w:pPr>
        <w:pStyle w:val="Bibliography1"/>
      </w:pPr>
      <w:r w:rsidRPr="00DC0B94">
        <w:t xml:space="preserve">Hobaiter, C., &amp; Byrne, R. W. (2017). What is a gesture? A meaning-based approach to defining gestural repertoires. </w:t>
      </w:r>
      <w:r w:rsidRPr="00DC0B94">
        <w:rPr>
          <w:i/>
          <w:iCs/>
        </w:rPr>
        <w:t>Neuroscience &amp; Biobehavioral Reviews</w:t>
      </w:r>
      <w:r w:rsidRPr="00DC0B94">
        <w:t xml:space="preserve">, </w:t>
      </w:r>
      <w:r w:rsidRPr="00DC0B94">
        <w:rPr>
          <w:i/>
          <w:iCs/>
        </w:rPr>
        <w:t>82</w:t>
      </w:r>
      <w:r w:rsidRPr="00DC0B94">
        <w:t>, 3–12.</w:t>
      </w:r>
    </w:p>
    <w:p w14:paraId="2D0FA715" w14:textId="77777777" w:rsidR="00DC0B94" w:rsidRPr="00DC0B94" w:rsidRDefault="00DC0B94" w:rsidP="00DC0B94">
      <w:pPr>
        <w:pStyle w:val="Bibliography1"/>
      </w:pPr>
      <w:r w:rsidRPr="00DC0B94">
        <w:t xml:space="preserve">Krebs, J. R., &amp; Davies, N. B. (1993). </w:t>
      </w:r>
      <w:r w:rsidRPr="00DC0B94">
        <w:rPr>
          <w:i/>
          <w:iCs/>
        </w:rPr>
        <w:t>An introduction to behavioural ecology</w:t>
      </w:r>
      <w:r w:rsidRPr="00DC0B94">
        <w:t>. Cambridge, MA, US: Blackwell Scientific Publications, Inc. (1993). xii, 420pp.</w:t>
      </w:r>
    </w:p>
    <w:p w14:paraId="4C89A48C" w14:textId="77777777" w:rsidR="00DC0B94" w:rsidRPr="00DC0B94" w:rsidRDefault="00DC0B94" w:rsidP="00DC0B94">
      <w:pPr>
        <w:pStyle w:val="Bibliography1"/>
      </w:pPr>
      <w:r w:rsidRPr="00DC0B94">
        <w:t xml:space="preserve">Leavens, D. A., &amp; Hopkins, W. D. (1998). Mea. </w:t>
      </w:r>
      <w:r w:rsidRPr="00DC0B94">
        <w:rPr>
          <w:i/>
          <w:iCs/>
        </w:rPr>
        <w:t>Developmental Psychology</w:t>
      </w:r>
      <w:r w:rsidRPr="00DC0B94">
        <w:t xml:space="preserve">, </w:t>
      </w:r>
      <w:r w:rsidRPr="00DC0B94">
        <w:rPr>
          <w:i/>
          <w:iCs/>
        </w:rPr>
        <w:t>34</w:t>
      </w:r>
      <w:r w:rsidRPr="00DC0B94">
        <w:t>(5), 813–822.</w:t>
      </w:r>
    </w:p>
    <w:p w14:paraId="577A797B" w14:textId="77777777" w:rsidR="00DC0B94" w:rsidRPr="00DC0B94" w:rsidRDefault="00DC0B94" w:rsidP="00DC0B94">
      <w:pPr>
        <w:pStyle w:val="Bibliography1"/>
      </w:pPr>
      <w:r w:rsidRPr="00DC0B94">
        <w:lastRenderedPageBreak/>
        <w:t xml:space="preserve">Liebal, K., &amp; Oña, L. (2018). Mind the gap–moving beyond the dichotomy between intentional gestures and emotional facial and vocal signals of nonhuman primates. </w:t>
      </w:r>
      <w:r w:rsidRPr="00DC0B94">
        <w:rPr>
          <w:i/>
          <w:iCs/>
        </w:rPr>
        <w:t>Interaction Studies</w:t>
      </w:r>
      <w:r w:rsidRPr="00DC0B94">
        <w:t xml:space="preserve">, </w:t>
      </w:r>
      <w:r w:rsidRPr="00DC0B94">
        <w:rPr>
          <w:i/>
          <w:iCs/>
        </w:rPr>
        <w:t>19</w:t>
      </w:r>
      <w:r w:rsidRPr="00DC0B94">
        <w:t>(1–2), 121–135.</w:t>
      </w:r>
    </w:p>
    <w:p w14:paraId="7E668FEC" w14:textId="77777777" w:rsidR="00DC0B94" w:rsidRPr="00DC0B94" w:rsidRDefault="00DC0B94" w:rsidP="00DC0B94">
      <w:pPr>
        <w:pStyle w:val="Bibliography1"/>
      </w:pPr>
      <w:r w:rsidRPr="00DC0B94">
        <w:t xml:space="preserve">Liebal, K., Waller, B. M., Burrows, A. M., &amp; Slocombe, K. E. (2013). </w:t>
      </w:r>
      <w:r w:rsidRPr="00DC0B94">
        <w:rPr>
          <w:i/>
          <w:iCs/>
        </w:rPr>
        <w:t>Primate Communication: A Multimodal Approach</w:t>
      </w:r>
      <w:r w:rsidRPr="00DC0B94">
        <w:t>. Cambridge University Press.</w:t>
      </w:r>
    </w:p>
    <w:p w14:paraId="3FAC4C84" w14:textId="77777777" w:rsidR="00DC0B94" w:rsidRPr="00DC0B94" w:rsidRDefault="00DC0B94" w:rsidP="00DC0B94">
      <w:pPr>
        <w:pStyle w:val="Bibliography1"/>
      </w:pPr>
      <w:r w:rsidRPr="00DC0B94">
        <w:t xml:space="preserve">Mielke, A., Waller, B. M., Pérez, C., Rincon, A. V., Duboscq, J., &amp; Micheletta, J. (2022). NetFACS: Using network science to understand facial communication systems. </w:t>
      </w:r>
      <w:r w:rsidRPr="00DC0B94">
        <w:rPr>
          <w:i/>
          <w:iCs/>
        </w:rPr>
        <w:t>Behavior Research Methods</w:t>
      </w:r>
      <w:r w:rsidRPr="00DC0B94">
        <w:t xml:space="preserve">, </w:t>
      </w:r>
      <w:r w:rsidRPr="00DC0B94">
        <w:rPr>
          <w:i/>
          <w:iCs/>
        </w:rPr>
        <w:t>54</w:t>
      </w:r>
      <w:r w:rsidRPr="00DC0B94">
        <w:t>(4), 1912–1927. https://doi.org/10.3758/s13428-021-01692-5</w:t>
      </w:r>
    </w:p>
    <w:p w14:paraId="5000407D" w14:textId="77777777" w:rsidR="00DC0B94" w:rsidRPr="00DC0B94" w:rsidRDefault="00DC0B94" w:rsidP="00DC0B94">
      <w:pPr>
        <w:pStyle w:val="Bibliography1"/>
      </w:pPr>
      <w:r w:rsidRPr="00DC0B94">
        <w:t xml:space="preserve">Seyfarth, R. M., Cheney, D. L., &amp; Marler, P. (1980). Vervet monkey alarm calls: Semantic communication in a free-ranging primate. </w:t>
      </w:r>
      <w:r w:rsidRPr="00DC0B94">
        <w:rPr>
          <w:i/>
          <w:iCs/>
        </w:rPr>
        <w:t>Animal Behaviour</w:t>
      </w:r>
      <w:r w:rsidRPr="00DC0B94">
        <w:t xml:space="preserve">, </w:t>
      </w:r>
      <w:r w:rsidRPr="00DC0B94">
        <w:rPr>
          <w:i/>
          <w:iCs/>
        </w:rPr>
        <w:t>28</w:t>
      </w:r>
      <w:r w:rsidRPr="00DC0B94">
        <w:t>, 1070–1094.</w:t>
      </w:r>
    </w:p>
    <w:p w14:paraId="34B6E1C3" w14:textId="77777777" w:rsidR="00DC0B94" w:rsidRPr="00DC0B94" w:rsidRDefault="00DC0B94" w:rsidP="00DC0B94">
      <w:pPr>
        <w:pStyle w:val="Bibliography1"/>
      </w:pPr>
      <w:r w:rsidRPr="00DC0B94">
        <w:t xml:space="preserve">Slocombe, K. E., Waller, B. M., &amp; Liebal, K. (2011). The language void: The need for multimodality in primate communication research. </w:t>
      </w:r>
      <w:r w:rsidRPr="00DC0B94">
        <w:rPr>
          <w:i/>
          <w:iCs/>
        </w:rPr>
        <w:t>Animal Behaviour</w:t>
      </w:r>
      <w:r w:rsidRPr="00DC0B94">
        <w:t xml:space="preserve">, </w:t>
      </w:r>
      <w:r w:rsidRPr="00DC0B94">
        <w:rPr>
          <w:i/>
          <w:iCs/>
        </w:rPr>
        <w:t>81</w:t>
      </w:r>
      <w:r w:rsidRPr="00DC0B94">
        <w:t>(5), 919–924. https://doi.org/10.1016/j.anbehav.2011.02.002</w:t>
      </w:r>
    </w:p>
    <w:p w14:paraId="66FFD453" w14:textId="77777777" w:rsidR="00DC0B94" w:rsidRDefault="00DC0B94" w:rsidP="00DC0B94">
      <w:pPr>
        <w:pStyle w:val="Bibliography1"/>
      </w:pPr>
      <w:r w:rsidRPr="00DC0B94">
        <w:t xml:space="preserve">Smith, W. J. (1977). </w:t>
      </w:r>
      <w:r w:rsidRPr="00DC0B94">
        <w:rPr>
          <w:i/>
          <w:iCs/>
        </w:rPr>
        <w:t>The Behavior of Communicating: An Ethological Approach</w:t>
      </w:r>
      <w:r w:rsidRPr="00DC0B94">
        <w:t>. Harvard University Press.</w:t>
      </w:r>
    </w:p>
    <w:p w14:paraId="25049267" w14:textId="4777F6D3" w:rsidR="00000305" w:rsidRPr="00DC0B94" w:rsidRDefault="00000305" w:rsidP="00DC0B94">
      <w:pPr>
        <w:pStyle w:val="Bibliography1"/>
      </w:pPr>
      <w:r w:rsidRPr="00000305">
        <w:t>Tomasello, M. (2010). </w:t>
      </w:r>
      <w:r w:rsidRPr="00000305">
        <w:rPr>
          <w:i/>
          <w:iCs/>
        </w:rPr>
        <w:t xml:space="preserve">Origins of </w:t>
      </w:r>
      <w:r w:rsidR="006B4DB9">
        <w:rPr>
          <w:i/>
          <w:iCs/>
        </w:rPr>
        <w:t>H</w:t>
      </w:r>
      <w:r w:rsidRPr="00000305">
        <w:rPr>
          <w:i/>
          <w:iCs/>
        </w:rPr>
        <w:t xml:space="preserve">uman </w:t>
      </w:r>
      <w:r w:rsidR="006B4DB9">
        <w:rPr>
          <w:i/>
          <w:iCs/>
        </w:rPr>
        <w:t>C</w:t>
      </w:r>
      <w:r w:rsidRPr="00000305">
        <w:rPr>
          <w:i/>
          <w:iCs/>
        </w:rPr>
        <w:t>ommunication</w:t>
      </w:r>
      <w:r w:rsidRPr="00000305">
        <w:t>. MIT press.</w:t>
      </w:r>
    </w:p>
    <w:p w14:paraId="7F814FDC" w14:textId="77777777" w:rsidR="00DC0B94" w:rsidRPr="00DC0B94" w:rsidRDefault="00DC0B94" w:rsidP="00DC0B94">
      <w:pPr>
        <w:pStyle w:val="Bibliography1"/>
      </w:pPr>
      <w:r w:rsidRPr="00DC0B94">
        <w:t xml:space="preserve">Tomasello, M., George, B. L., Kruger, A. C., Farrar, M. J., &amp; Evans, A. (1985). The development of gestural communication in young chimpanzees. </w:t>
      </w:r>
      <w:r w:rsidRPr="00DC0B94">
        <w:rPr>
          <w:i/>
          <w:iCs/>
        </w:rPr>
        <w:t>Journal of Human Evolution</w:t>
      </w:r>
      <w:r w:rsidRPr="00DC0B94">
        <w:t xml:space="preserve">, </w:t>
      </w:r>
      <w:r w:rsidRPr="00DC0B94">
        <w:rPr>
          <w:i/>
          <w:iCs/>
        </w:rPr>
        <w:t>14</w:t>
      </w:r>
      <w:r w:rsidRPr="00DC0B94">
        <w:t>(2), 175–186. https://doi.org/10.1016/S0047-2484(85)80005-1</w:t>
      </w:r>
    </w:p>
    <w:p w14:paraId="1EE1B7B7" w14:textId="77777777" w:rsidR="00DC0B94" w:rsidRPr="00DC0B94" w:rsidRDefault="00DC0B94" w:rsidP="00DC0B94">
      <w:pPr>
        <w:pStyle w:val="Bibliography1"/>
      </w:pPr>
      <w:r w:rsidRPr="00DC0B94">
        <w:t xml:space="preserve">van Hooff, J. (1973). A structural analysis of the social behaviour of a semi-captive group of chimpanzees. In M. von Cranach &amp; I. Vine (Eds.), </w:t>
      </w:r>
      <w:r w:rsidRPr="00DC0B94">
        <w:rPr>
          <w:i/>
          <w:iCs/>
        </w:rPr>
        <w:t xml:space="preserve">Social communication and movement, </w:t>
      </w:r>
      <w:r w:rsidRPr="00DC0B94">
        <w:rPr>
          <w:i/>
          <w:iCs/>
        </w:rPr>
        <w:lastRenderedPageBreak/>
        <w:t>studies of interaction and expression in man and chimpanzee</w:t>
      </w:r>
      <w:r w:rsidRPr="00DC0B94">
        <w:t xml:space="preserve"> (pp. 75–162). Academic Press.</w:t>
      </w:r>
    </w:p>
    <w:p w14:paraId="5451A6A5" w14:textId="77777777" w:rsidR="00DC0B94" w:rsidRPr="00DC0B94" w:rsidRDefault="00DC0B94" w:rsidP="00DC0B94">
      <w:pPr>
        <w:pStyle w:val="Bibliography1"/>
      </w:pPr>
      <w:r w:rsidRPr="00DC0B94">
        <w:t xml:space="preserve">van Lawick-Goodall, J. (1968). The behavior of free-living chimpanzees in the Gombe Stream Reserve. </w:t>
      </w:r>
      <w:r w:rsidRPr="00DC0B94">
        <w:rPr>
          <w:i/>
          <w:iCs/>
        </w:rPr>
        <w:t>Animal Behaviour Monographs</w:t>
      </w:r>
      <w:r w:rsidRPr="00DC0B94">
        <w:t xml:space="preserve">, </w:t>
      </w:r>
      <w:r w:rsidRPr="00DC0B94">
        <w:rPr>
          <w:i/>
          <w:iCs/>
        </w:rPr>
        <w:t>1</w:t>
      </w:r>
      <w:r w:rsidRPr="00DC0B94">
        <w:t>(3), 161–311.</w:t>
      </w:r>
    </w:p>
    <w:p w14:paraId="5B72E680" w14:textId="77777777" w:rsidR="00DC0B94" w:rsidRPr="00DC0B94" w:rsidRDefault="00DC0B94" w:rsidP="00DC0B94">
      <w:pPr>
        <w:pStyle w:val="Bibliography1"/>
      </w:pPr>
      <w:r w:rsidRPr="00DC0B94">
        <w:t xml:space="preserve">Vick, S. J., Waller, B. M., Parr, L. A., Smith Pasqualini, M. C., &amp; Bard, K. A. (2007). A cross-species comparison of facial morphology and movement in humans and chimpanzees using the facial action coding system (FACS). </w:t>
      </w:r>
      <w:r w:rsidRPr="00DC0B94">
        <w:rPr>
          <w:i/>
          <w:iCs/>
        </w:rPr>
        <w:t>Journal of Nonverbal Behavior</w:t>
      </w:r>
      <w:r w:rsidRPr="00DC0B94">
        <w:t xml:space="preserve">, </w:t>
      </w:r>
      <w:r w:rsidRPr="00DC0B94">
        <w:rPr>
          <w:i/>
          <w:iCs/>
        </w:rPr>
        <w:t>31</w:t>
      </w:r>
      <w:r w:rsidRPr="00DC0B94">
        <w:t>(1), 1–20.</w:t>
      </w:r>
    </w:p>
    <w:p w14:paraId="62019F2E" w14:textId="77777777" w:rsidR="00DC0B94" w:rsidRPr="00DC0B94" w:rsidRDefault="00DC0B94" w:rsidP="00DC0B94">
      <w:pPr>
        <w:pStyle w:val="Bibliography1"/>
      </w:pPr>
      <w:r w:rsidRPr="00DC0B94">
        <w:t xml:space="preserve">Zuberbühler, K. (2002). A syntactic rule in forest monkey communication. </w:t>
      </w:r>
      <w:r w:rsidRPr="00DC0B94">
        <w:rPr>
          <w:i/>
          <w:iCs/>
        </w:rPr>
        <w:t>Animal Behaviour</w:t>
      </w:r>
      <w:r w:rsidRPr="00DC0B94">
        <w:t xml:space="preserve">, </w:t>
      </w:r>
      <w:r w:rsidRPr="00DC0B94">
        <w:rPr>
          <w:i/>
          <w:iCs/>
        </w:rPr>
        <w:t>63</w:t>
      </w:r>
      <w:r w:rsidRPr="00DC0B94">
        <w:t>(2), 293–299. https://doi.org/10.1006/anbe.2001.1914</w:t>
      </w:r>
    </w:p>
    <w:p w14:paraId="73448A04" w14:textId="77777777" w:rsidR="00DC0B94" w:rsidRPr="00DC0B94" w:rsidRDefault="00DC0B94" w:rsidP="00DC0B94">
      <w:pPr>
        <w:pStyle w:val="Bibliography1"/>
      </w:pPr>
      <w:r w:rsidRPr="00DC0B94">
        <w:t xml:space="preserve">Zuberbühler, K. (2019). Syntax and compositionality in animal communication. </w:t>
      </w:r>
      <w:r w:rsidRPr="00DC0B94">
        <w:rPr>
          <w:i/>
          <w:iCs/>
        </w:rPr>
        <w:t>Philosophical Transactions of the Royal Society B: Biological Sciences</w:t>
      </w:r>
      <w:r w:rsidRPr="00DC0B94">
        <w:t xml:space="preserve">, </w:t>
      </w:r>
      <w:r w:rsidRPr="00DC0B94">
        <w:rPr>
          <w:i/>
          <w:iCs/>
        </w:rPr>
        <w:t>375</w:t>
      </w:r>
      <w:r w:rsidRPr="00DC0B94">
        <w:t>(1789), 20190062. https://doi.org/10.1098/rstb.2019.0062</w:t>
      </w:r>
    </w:p>
    <w:p w14:paraId="00000019" w14:textId="363154C9" w:rsidR="002C664C" w:rsidRDefault="009C5AE5" w:rsidP="009C5AE5">
      <w:pPr>
        <w:spacing w:line="240" w:lineRule="auto"/>
      </w:pPr>
      <w:r>
        <w:fldChar w:fldCharType="end"/>
      </w:r>
    </w:p>
    <w:p w14:paraId="0000001A" w14:textId="20A2C827" w:rsidR="002C664C" w:rsidRDefault="002C664C"/>
    <w:sectPr w:rsidR="002C664C">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olin Klein" w:date="2024-06-06T18:03:00Z" w:initials="CK">
    <w:p w14:paraId="60A1C94F" w14:textId="77777777" w:rsidR="00B5061E" w:rsidRDefault="00B5061E" w:rsidP="00B5061E">
      <w:r>
        <w:rPr>
          <w:rStyle w:val="CommentReference"/>
        </w:rPr>
        <w:annotationRef/>
      </w:r>
      <w:r>
        <w:rPr>
          <w:sz w:val="20"/>
          <w:szCs w:val="20"/>
        </w:rPr>
        <w:t xml:space="preserve">Could you add a sentence to explain this term? </w:t>
      </w:r>
    </w:p>
  </w:comment>
  <w:comment w:id="9" w:author="Colin Klein" w:date="2024-06-06T18:04:00Z" w:initials="CK">
    <w:p w14:paraId="25C982EC" w14:textId="77777777" w:rsidR="00B5061E" w:rsidRDefault="00B5061E" w:rsidP="00B5061E">
      <w:r>
        <w:rPr>
          <w:rStyle w:val="CommentReference"/>
        </w:rPr>
        <w:annotationRef/>
      </w:r>
      <w:r>
        <w:rPr>
          <w:sz w:val="20"/>
          <w:szCs w:val="20"/>
        </w:rPr>
        <w:t xml:space="preserve">It’s not obvious to me what’s being compared here. Perhaps a sentence to give a bit more intro - I assume the earlier studies depended more on the interpretation of individual researchers (for example?) </w:t>
      </w:r>
    </w:p>
  </w:comment>
  <w:comment w:id="13" w:author="Colin Klein" w:date="2024-06-06T18:06:00Z" w:initials="CK">
    <w:p w14:paraId="4311216B" w14:textId="77777777" w:rsidR="002F69D4" w:rsidRDefault="002F69D4" w:rsidP="002F69D4">
      <w:r>
        <w:rPr>
          <w:rStyle w:val="CommentReference"/>
        </w:rPr>
        <w:annotationRef/>
      </w:r>
      <w:r>
        <w:rPr>
          <w:sz w:val="20"/>
          <w:szCs w:val="20"/>
        </w:rPr>
        <w:t xml:space="preserve">This is really opaque to me. Could it be made its own sentence, or possibly three sentences?  I think something like  Gestures can communicate visual, auditory.. information. </w:t>
      </w:r>
    </w:p>
  </w:comment>
  <w:comment w:id="18" w:author="Colin Klein" w:date="2024-06-06T18:08:00Z" w:initials="CK">
    <w:p w14:paraId="0C9E2465" w14:textId="77777777" w:rsidR="008E4BEF" w:rsidRDefault="008E4BEF" w:rsidP="008E4BEF">
      <w:r>
        <w:rPr>
          <w:rStyle w:val="CommentReference"/>
        </w:rPr>
        <w:annotationRef/>
      </w:r>
      <w:r>
        <w:rPr>
          <w:sz w:val="20"/>
          <w:szCs w:val="20"/>
        </w:rPr>
        <w:t>Tried to rearrange to emphasise the point, does this capture meaning?</w:t>
      </w:r>
    </w:p>
  </w:comment>
  <w:comment w:id="32" w:author="Colin Klein" w:date="2024-06-06T18:14:00Z" w:initials="CK">
    <w:p w14:paraId="1513A947" w14:textId="77777777" w:rsidR="00AF653C" w:rsidRDefault="00AF653C" w:rsidP="00AF653C">
      <w:r>
        <w:rPr>
          <w:rStyle w:val="CommentReference"/>
        </w:rPr>
        <w:annotationRef/>
      </w:r>
      <w:r>
        <w:rPr>
          <w:sz w:val="20"/>
          <w:szCs w:val="20"/>
        </w:rPr>
        <w:t>I’m a bit confused about how these two work together: context-specific and context-independent sound like antonyms. Could you clarify?</w:t>
      </w:r>
    </w:p>
  </w:comment>
  <w:comment w:id="59" w:author="Colin Klein" w:date="2024-06-06T18:14:00Z" w:initials="CK">
    <w:p w14:paraId="5AA720BC" w14:textId="77777777" w:rsidR="00AF653C" w:rsidRDefault="00AF653C" w:rsidP="00AF653C">
      <w:r>
        <w:rPr>
          <w:rStyle w:val="CommentReference"/>
        </w:rPr>
        <w:annotationRef/>
      </w:r>
      <w:r>
        <w:rPr>
          <w:sz w:val="20"/>
          <w:szCs w:val="20"/>
        </w:rPr>
        <w:t xml:space="preserve">Should this be i.e.? </w:t>
      </w:r>
    </w:p>
  </w:comment>
  <w:comment w:id="60" w:author="Colin Klein" w:date="2024-06-06T18:15:00Z" w:initials="CK">
    <w:p w14:paraId="190665ED" w14:textId="77777777" w:rsidR="00AF653C" w:rsidRDefault="00AF653C" w:rsidP="00AF653C">
      <w:r>
        <w:rPr>
          <w:rStyle w:val="CommentReference"/>
        </w:rPr>
        <w:annotationRef/>
      </w:r>
      <w:r>
        <w:rPr>
          <w:sz w:val="20"/>
          <w:szCs w:val="20"/>
        </w:rPr>
        <w:t xml:space="preserve">I’m not sure how to parse this — is this ‘or’ modifying “flexiblity in the receiver’s response to signals” or is it a third type of flexibility? If the latter, suggest  “flexibility in combining…” in order to keep parallelism. (If not, suggest rewording) </w:t>
      </w:r>
    </w:p>
  </w:comment>
  <w:comment w:id="63" w:author="Colin Klein" w:date="2024-06-06T18:16:00Z" w:initials="CK">
    <w:p w14:paraId="5C9E2B04" w14:textId="77777777" w:rsidR="00AF653C" w:rsidRDefault="00AF653C" w:rsidP="00AF653C">
      <w:r>
        <w:rPr>
          <w:rStyle w:val="CommentReference"/>
        </w:rPr>
        <w:annotationRef/>
      </w:r>
      <w:r>
        <w:rPr>
          <w:sz w:val="20"/>
          <w:szCs w:val="20"/>
        </w:rPr>
        <w:t xml:space="preserve">Cut “to achieve different goals” because it seemed redundant with goal-directed, but if it isn’t perhaps rephrase? </w:t>
      </w:r>
    </w:p>
  </w:comment>
  <w:comment w:id="72" w:author="Colin Klein" w:date="2024-06-06T18:17:00Z" w:initials="CK">
    <w:p w14:paraId="3723F428" w14:textId="77777777" w:rsidR="00F10CA1" w:rsidRDefault="00F10CA1" w:rsidP="00F10CA1">
      <w:r>
        <w:rPr>
          <w:rStyle w:val="CommentReference"/>
        </w:rPr>
        <w:annotationRef/>
      </w:r>
      <w:r>
        <w:rPr>
          <w:sz w:val="20"/>
          <w:szCs w:val="20"/>
        </w:rPr>
        <w:t>This feels like it wants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1C94F" w15:done="0"/>
  <w15:commentEx w15:paraId="25C982EC" w15:done="0"/>
  <w15:commentEx w15:paraId="4311216B" w15:done="0"/>
  <w15:commentEx w15:paraId="0C9E2465" w15:done="0"/>
  <w15:commentEx w15:paraId="1513A947" w15:done="0"/>
  <w15:commentEx w15:paraId="5AA720BC" w15:done="0"/>
  <w15:commentEx w15:paraId="190665ED" w15:done="0"/>
  <w15:commentEx w15:paraId="5C9E2B04" w15:done="0"/>
  <w15:commentEx w15:paraId="3723F4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0981AD" w16cex:dateUtc="2024-06-06T08:03:00Z"/>
  <w16cex:commentExtensible w16cex:durableId="7284FF52" w16cex:dateUtc="2024-06-06T08:04:00Z"/>
  <w16cex:commentExtensible w16cex:durableId="66AB685C" w16cex:dateUtc="2024-06-06T08:06:00Z"/>
  <w16cex:commentExtensible w16cex:durableId="3F9B2B78" w16cex:dateUtc="2024-06-06T08:08:00Z"/>
  <w16cex:commentExtensible w16cex:durableId="7083CC2C" w16cex:dateUtc="2024-06-06T08:14:00Z"/>
  <w16cex:commentExtensible w16cex:durableId="250892A9" w16cex:dateUtc="2024-06-06T08:14:00Z"/>
  <w16cex:commentExtensible w16cex:durableId="2583254E" w16cex:dateUtc="2024-06-06T08:15:00Z"/>
  <w16cex:commentExtensible w16cex:durableId="52060CD0" w16cex:dateUtc="2024-06-06T08:16:00Z"/>
  <w16cex:commentExtensible w16cex:durableId="75D5DE52" w16cex:dateUtc="2024-06-06T0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1C94F" w16cid:durableId="700981AD"/>
  <w16cid:commentId w16cid:paraId="25C982EC" w16cid:durableId="7284FF52"/>
  <w16cid:commentId w16cid:paraId="4311216B" w16cid:durableId="66AB685C"/>
  <w16cid:commentId w16cid:paraId="0C9E2465" w16cid:durableId="3F9B2B78"/>
  <w16cid:commentId w16cid:paraId="1513A947" w16cid:durableId="7083CC2C"/>
  <w16cid:commentId w16cid:paraId="5AA720BC" w16cid:durableId="250892A9"/>
  <w16cid:commentId w16cid:paraId="190665ED" w16cid:durableId="2583254E"/>
  <w16cid:commentId w16cid:paraId="5C9E2B04" w16cid:durableId="52060CD0"/>
  <w16cid:commentId w16cid:paraId="3723F428" w16cid:durableId="75D5DE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C03B" w14:textId="77777777" w:rsidR="00A60855" w:rsidRDefault="00A60855">
      <w:pPr>
        <w:spacing w:line="240" w:lineRule="auto"/>
      </w:pPr>
      <w:r>
        <w:separator/>
      </w:r>
    </w:p>
  </w:endnote>
  <w:endnote w:type="continuationSeparator" w:id="0">
    <w:p w14:paraId="2B44FFCC" w14:textId="77777777" w:rsidR="00A60855" w:rsidRDefault="00A60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82A71" w14:textId="77777777" w:rsidR="00A60855" w:rsidRDefault="00A60855">
      <w:pPr>
        <w:spacing w:line="240" w:lineRule="auto"/>
      </w:pPr>
      <w:r>
        <w:separator/>
      </w:r>
    </w:p>
  </w:footnote>
  <w:footnote w:type="continuationSeparator" w:id="0">
    <w:p w14:paraId="6781BFA9" w14:textId="77777777" w:rsidR="00A60855" w:rsidRDefault="00A608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2C664C" w:rsidRDefault="002C6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E525D"/>
    <w:multiLevelType w:val="multilevel"/>
    <w:tmpl w:val="1618E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73651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Klein">
    <w15:presenceInfo w15:providerId="AD" w15:userId="S::u5233390@anu.edu.au::1714551a-9c55-47c4-9108-e960ee9c8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64C"/>
    <w:rsid w:val="00000305"/>
    <w:rsid w:val="00027042"/>
    <w:rsid w:val="00040F1E"/>
    <w:rsid w:val="00053C1E"/>
    <w:rsid w:val="00062A3F"/>
    <w:rsid w:val="000950A4"/>
    <w:rsid w:val="000B73F3"/>
    <w:rsid w:val="000E0179"/>
    <w:rsid w:val="00120242"/>
    <w:rsid w:val="00123EA7"/>
    <w:rsid w:val="002020C8"/>
    <w:rsid w:val="002567C9"/>
    <w:rsid w:val="00267E83"/>
    <w:rsid w:val="00294837"/>
    <w:rsid w:val="002C1538"/>
    <w:rsid w:val="002C664C"/>
    <w:rsid w:val="002E1694"/>
    <w:rsid w:val="002F1903"/>
    <w:rsid w:val="002F69D4"/>
    <w:rsid w:val="002F767A"/>
    <w:rsid w:val="00320772"/>
    <w:rsid w:val="0047019F"/>
    <w:rsid w:val="004850CD"/>
    <w:rsid w:val="004A6C8F"/>
    <w:rsid w:val="004B33E5"/>
    <w:rsid w:val="004B5730"/>
    <w:rsid w:val="004F5509"/>
    <w:rsid w:val="00524312"/>
    <w:rsid w:val="00541205"/>
    <w:rsid w:val="005611E9"/>
    <w:rsid w:val="00567B10"/>
    <w:rsid w:val="005825D8"/>
    <w:rsid w:val="005C7352"/>
    <w:rsid w:val="005F7702"/>
    <w:rsid w:val="00650DA0"/>
    <w:rsid w:val="006601CD"/>
    <w:rsid w:val="00681D39"/>
    <w:rsid w:val="00686CCD"/>
    <w:rsid w:val="006B4DB9"/>
    <w:rsid w:val="006B6CD1"/>
    <w:rsid w:val="00703B17"/>
    <w:rsid w:val="0077361A"/>
    <w:rsid w:val="00794FDD"/>
    <w:rsid w:val="007C569D"/>
    <w:rsid w:val="007D3AC6"/>
    <w:rsid w:val="00802ED3"/>
    <w:rsid w:val="00831529"/>
    <w:rsid w:val="00871EE1"/>
    <w:rsid w:val="008B1748"/>
    <w:rsid w:val="008B7BF6"/>
    <w:rsid w:val="008E4BEF"/>
    <w:rsid w:val="008F2153"/>
    <w:rsid w:val="00922685"/>
    <w:rsid w:val="00952B6D"/>
    <w:rsid w:val="009534E7"/>
    <w:rsid w:val="0096279E"/>
    <w:rsid w:val="00982DB7"/>
    <w:rsid w:val="0099263B"/>
    <w:rsid w:val="009C21B3"/>
    <w:rsid w:val="009C5AE5"/>
    <w:rsid w:val="009F0794"/>
    <w:rsid w:val="00A553F0"/>
    <w:rsid w:val="00A60855"/>
    <w:rsid w:val="00A657C7"/>
    <w:rsid w:val="00A75A9E"/>
    <w:rsid w:val="00AB413D"/>
    <w:rsid w:val="00AC23B1"/>
    <w:rsid w:val="00AE33A1"/>
    <w:rsid w:val="00AF653C"/>
    <w:rsid w:val="00B5061E"/>
    <w:rsid w:val="00B62380"/>
    <w:rsid w:val="00B82FBD"/>
    <w:rsid w:val="00B96D63"/>
    <w:rsid w:val="00BC3852"/>
    <w:rsid w:val="00C0759F"/>
    <w:rsid w:val="00C40990"/>
    <w:rsid w:val="00C7479A"/>
    <w:rsid w:val="00C92AA5"/>
    <w:rsid w:val="00CC221B"/>
    <w:rsid w:val="00CE5103"/>
    <w:rsid w:val="00CE7227"/>
    <w:rsid w:val="00D279D5"/>
    <w:rsid w:val="00D57E7E"/>
    <w:rsid w:val="00D6029E"/>
    <w:rsid w:val="00D6581D"/>
    <w:rsid w:val="00D8265E"/>
    <w:rsid w:val="00DA51E7"/>
    <w:rsid w:val="00DC0B94"/>
    <w:rsid w:val="00E10FA2"/>
    <w:rsid w:val="00E52785"/>
    <w:rsid w:val="00E57973"/>
    <w:rsid w:val="00E819D1"/>
    <w:rsid w:val="00E97A91"/>
    <w:rsid w:val="00EB0594"/>
    <w:rsid w:val="00EC4C9E"/>
    <w:rsid w:val="00F10CA1"/>
    <w:rsid w:val="00F23A09"/>
    <w:rsid w:val="00F36465"/>
    <w:rsid w:val="00F426D4"/>
    <w:rsid w:val="00F84A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3AEA77"/>
  <w15:docId w15:val="{AE4570F4-5775-924E-9E23-8BECA18D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24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character" w:customStyle="1" w:styleId="apple-converted-space">
    <w:name w:val="apple-converted-space"/>
    <w:basedOn w:val="DefaultParagraphFont"/>
    <w:rsid w:val="004A6C8F"/>
  </w:style>
  <w:style w:type="paragraph" w:customStyle="1" w:styleId="Bibliography1">
    <w:name w:val="Bibliography1"/>
    <w:basedOn w:val="Normal"/>
    <w:link w:val="BibliographyZchn"/>
    <w:rsid w:val="009C5AE5"/>
    <w:pPr>
      <w:spacing w:before="240" w:line="480" w:lineRule="auto"/>
      <w:ind w:left="720" w:hanging="720"/>
    </w:pPr>
  </w:style>
  <w:style w:type="character" w:customStyle="1" w:styleId="BibliographyZchn">
    <w:name w:val="Bibliography Zchn"/>
    <w:basedOn w:val="DefaultParagraphFont"/>
    <w:link w:val="Bibliography1"/>
    <w:rsid w:val="009C5AE5"/>
  </w:style>
  <w:style w:type="paragraph" w:styleId="Revision">
    <w:name w:val="Revision"/>
    <w:hidden/>
    <w:uiPriority w:val="99"/>
    <w:semiHidden/>
    <w:rsid w:val="00E97A91"/>
    <w:pPr>
      <w:spacing w:line="240" w:lineRule="auto"/>
    </w:pPr>
  </w:style>
  <w:style w:type="character" w:styleId="CommentReference">
    <w:name w:val="annotation reference"/>
    <w:basedOn w:val="DefaultParagraphFont"/>
    <w:uiPriority w:val="99"/>
    <w:semiHidden/>
    <w:unhideWhenUsed/>
    <w:rsid w:val="00B5061E"/>
    <w:rPr>
      <w:sz w:val="16"/>
      <w:szCs w:val="16"/>
    </w:rPr>
  </w:style>
  <w:style w:type="paragraph" w:styleId="CommentText">
    <w:name w:val="annotation text"/>
    <w:basedOn w:val="Normal"/>
    <w:link w:val="CommentTextChar"/>
    <w:uiPriority w:val="99"/>
    <w:semiHidden/>
    <w:unhideWhenUsed/>
    <w:rsid w:val="00B5061E"/>
    <w:pPr>
      <w:spacing w:line="240" w:lineRule="auto"/>
    </w:pPr>
    <w:rPr>
      <w:sz w:val="20"/>
      <w:szCs w:val="20"/>
    </w:rPr>
  </w:style>
  <w:style w:type="character" w:customStyle="1" w:styleId="CommentTextChar">
    <w:name w:val="Comment Text Char"/>
    <w:basedOn w:val="DefaultParagraphFont"/>
    <w:link w:val="CommentText"/>
    <w:uiPriority w:val="99"/>
    <w:semiHidden/>
    <w:rsid w:val="00B5061E"/>
    <w:rPr>
      <w:sz w:val="20"/>
      <w:szCs w:val="20"/>
    </w:rPr>
  </w:style>
  <w:style w:type="paragraph" w:styleId="CommentSubject">
    <w:name w:val="annotation subject"/>
    <w:basedOn w:val="CommentText"/>
    <w:next w:val="CommentText"/>
    <w:link w:val="CommentSubjectChar"/>
    <w:uiPriority w:val="99"/>
    <w:semiHidden/>
    <w:unhideWhenUsed/>
    <w:rsid w:val="00B5061E"/>
    <w:rPr>
      <w:b/>
      <w:bCs/>
    </w:rPr>
  </w:style>
  <w:style w:type="character" w:customStyle="1" w:styleId="CommentSubjectChar">
    <w:name w:val="Comment Subject Char"/>
    <w:basedOn w:val="CommentTextChar"/>
    <w:link w:val="CommentSubject"/>
    <w:uiPriority w:val="99"/>
    <w:semiHidden/>
    <w:rsid w:val="00B506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7831">
      <w:bodyDiv w:val="1"/>
      <w:marLeft w:val="0"/>
      <w:marRight w:val="0"/>
      <w:marTop w:val="0"/>
      <w:marBottom w:val="0"/>
      <w:divBdr>
        <w:top w:val="none" w:sz="0" w:space="0" w:color="auto"/>
        <w:left w:val="none" w:sz="0" w:space="0" w:color="auto"/>
        <w:bottom w:val="none" w:sz="0" w:space="0" w:color="auto"/>
        <w:right w:val="none" w:sz="0" w:space="0" w:color="auto"/>
      </w:divBdr>
    </w:div>
    <w:div w:id="473644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5990</Words>
  <Characters>34143</Characters>
  <Application>Microsoft Office Word</Application>
  <DocSecurity>0</DocSecurity>
  <Lines>284</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73</cp:revision>
  <dcterms:created xsi:type="dcterms:W3CDTF">2024-04-04T09:56:00Z</dcterms:created>
  <dcterms:modified xsi:type="dcterms:W3CDTF">2024-06-07T03:19:00Z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id="i0LFXLzJ"/&gt;&lt;style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