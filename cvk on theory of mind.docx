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68AA96" w:rsidR="00402D75" w:rsidRDefault="00000000">
      <w:pPr>
        <w:pStyle w:val="Title"/>
      </w:pPr>
      <w:bookmarkStart w:id="0" w:name="_7me9mue5ik99" w:colFirst="0" w:colLast="0"/>
      <w:bookmarkEnd w:id="0"/>
      <w:r>
        <w:t>T</w:t>
      </w:r>
      <w:r w:rsidR="00A2245E">
        <w:t>heory of Mind</w:t>
      </w:r>
    </w:p>
    <w:p w14:paraId="00000002" w14:textId="7FFC324F" w:rsidR="00402D75" w:rsidRPr="00A2245E" w:rsidRDefault="00A2245E">
      <w:pPr>
        <w:pStyle w:val="Subtitle"/>
      </w:pPr>
      <w:bookmarkStart w:id="1" w:name="_dk0iyomuiy90" w:colFirst="0" w:colLast="0"/>
      <w:bookmarkEnd w:id="1"/>
      <w:r w:rsidRPr="00A2245E">
        <w:t>Henry M. Wellman</w:t>
      </w:r>
      <w:del w:id="2" w:author="Colin Klein" w:date="2024-06-06T18:23:00Z">
        <w:r w:rsidRPr="00A2245E" w:rsidDel="00EF1794">
          <w:rPr>
            <w:vertAlign w:val="superscript"/>
          </w:rPr>
          <w:footnoteReference w:id="1"/>
        </w:r>
      </w:del>
      <w:r w:rsidRPr="00A2245E">
        <w:t xml:space="preserve"> (ORCID ID:) </w:t>
      </w:r>
      <w:r w:rsidRPr="00A2245E">
        <w:rPr>
          <w:rFonts w:eastAsia="Times New Roman"/>
          <w:color w:val="494A4C"/>
          <w:shd w:val="clear" w:color="auto" w:fill="FFFFFF"/>
        </w:rPr>
        <w:t>0000-0001-6745-6959</w:t>
      </w:r>
    </w:p>
    <w:p w14:paraId="00000003" w14:textId="00301CC7" w:rsidR="00402D75" w:rsidRDefault="00A2245E">
      <w:pPr>
        <w:pStyle w:val="Subtitle"/>
      </w:pPr>
      <w:bookmarkStart w:id="4" w:name="_j6podjtfeirf" w:colFirst="0" w:colLast="0"/>
      <w:bookmarkEnd w:id="4"/>
      <w:r>
        <w:t>University of Michigan</w:t>
      </w:r>
    </w:p>
    <w:p w14:paraId="00000004" w14:textId="77777777" w:rsidR="00402D75" w:rsidRDefault="00000000">
      <w:pPr>
        <w:rPr>
          <w:b/>
        </w:rPr>
      </w:pPr>
      <w:r>
        <w:t xml:space="preserve"> </w:t>
      </w:r>
    </w:p>
    <w:p w14:paraId="55A7337D" w14:textId="3A408DE3" w:rsidR="00FA3BD4" w:rsidRPr="00A2245E" w:rsidRDefault="00E20D95" w:rsidP="003D1843">
      <w:pPr>
        <w:pStyle w:val="NormalWeb"/>
        <w:ind w:left="-90" w:right="90"/>
        <w:rPr>
          <w:rFonts w:ascii="Arial" w:hAnsi="Arial" w:cs="Arial"/>
          <w:sz w:val="22"/>
          <w:szCs w:val="22"/>
        </w:rPr>
      </w:pPr>
      <w:ins w:id="5" w:author="Colin Klein [2]" w:date="2024-06-07T10:42:00Z">
        <w:r>
          <w:rPr>
            <w:rFonts w:ascii="Arial" w:hAnsi="Arial" w:cs="Arial"/>
            <w:sz w:val="22"/>
            <w:szCs w:val="22"/>
          </w:rPr>
          <w:t>“</w:t>
        </w:r>
      </w:ins>
      <w:commentRangeStart w:id="6"/>
      <w:r w:rsidR="00FA3BD4" w:rsidRPr="00A2245E">
        <w:rPr>
          <w:rFonts w:ascii="Arial" w:hAnsi="Arial" w:cs="Arial"/>
          <w:sz w:val="22"/>
          <w:szCs w:val="22"/>
        </w:rPr>
        <w:t>Theory of mind</w:t>
      </w:r>
      <w:ins w:id="7" w:author="Colin Klein [2]" w:date="2024-06-07T10:42:00Z">
        <w:r>
          <w:rPr>
            <w:rFonts w:ascii="Arial" w:hAnsi="Arial" w:cs="Arial"/>
            <w:sz w:val="22"/>
            <w:szCs w:val="22"/>
          </w:rPr>
          <w:t>”</w:t>
        </w:r>
      </w:ins>
      <w:r w:rsidR="00FA3BD4" w:rsidRPr="00A2245E">
        <w:rPr>
          <w:rFonts w:ascii="Arial" w:hAnsi="Arial" w:cs="Arial"/>
          <w:sz w:val="22"/>
          <w:szCs w:val="22"/>
        </w:rPr>
        <w:t xml:space="preserve"> </w:t>
      </w:r>
      <w:commentRangeStart w:id="8"/>
      <w:del w:id="9" w:author="Colin Klein [2]" w:date="2024-06-07T10:42:00Z">
        <w:r w:rsidR="00FA3BD4" w:rsidRPr="00A2245E" w:rsidDel="00E20D95">
          <w:rPr>
            <w:rFonts w:ascii="Arial" w:hAnsi="Arial" w:cs="Arial"/>
            <w:sz w:val="22"/>
            <w:szCs w:val="22"/>
          </w:rPr>
          <w:delText>is</w:delText>
        </w:r>
      </w:del>
      <w:commentRangeEnd w:id="8"/>
      <w:r w:rsidR="00572B34">
        <w:rPr>
          <w:rStyle w:val="CommentReference"/>
          <w:rFonts w:ascii="Arial" w:eastAsia="Arial" w:hAnsi="Arial" w:cs="Arial"/>
          <w:lang w:val="en"/>
        </w:rPr>
        <w:commentReference w:id="8"/>
      </w:r>
      <w:del w:id="10" w:author="Colin Klein [2]" w:date="2024-06-07T10:42:00Z">
        <w:r w:rsidR="00FA3BD4" w:rsidRPr="00A2245E" w:rsidDel="00E20D95">
          <w:rPr>
            <w:rFonts w:ascii="Arial" w:hAnsi="Arial" w:cs="Arial"/>
            <w:sz w:val="22"/>
            <w:szCs w:val="22"/>
          </w:rPr>
          <w:delText xml:space="preserve"> not about neuroscientific understanding of mind and brain. I</w:delText>
        </w:r>
        <w:r w:rsidR="002A26CA" w:rsidDel="00E20D95">
          <w:rPr>
            <w:rFonts w:ascii="Arial" w:hAnsi="Arial" w:cs="Arial"/>
            <w:sz w:val="22"/>
            <w:szCs w:val="22"/>
          </w:rPr>
          <w:delText>t</w:delText>
        </w:r>
        <w:r w:rsidR="00A2245E" w:rsidDel="00E20D95">
          <w:rPr>
            <w:rFonts w:ascii="Arial" w:hAnsi="Arial" w:cs="Arial"/>
            <w:sz w:val="22"/>
            <w:szCs w:val="22"/>
          </w:rPr>
          <w:delText>’s about</w:delText>
        </w:r>
      </w:del>
      <w:ins w:id="11" w:author="Colin Klein [2]" w:date="2024-06-07T10:42:00Z">
        <w:r>
          <w:rPr>
            <w:rFonts w:ascii="Arial" w:hAnsi="Arial" w:cs="Arial"/>
            <w:sz w:val="22"/>
            <w:szCs w:val="22"/>
          </w:rPr>
          <w:t>refers to</w:t>
        </w:r>
      </w:ins>
      <w:r w:rsidR="00FA3BD4" w:rsidRPr="00A2245E">
        <w:rPr>
          <w:rFonts w:ascii="Arial" w:hAnsi="Arial" w:cs="Arial"/>
          <w:sz w:val="22"/>
          <w:szCs w:val="22"/>
        </w:rPr>
        <w:t xml:space="preserve"> our </w:t>
      </w:r>
      <w:commentRangeEnd w:id="6"/>
      <w:r w:rsidR="00B306D3">
        <w:rPr>
          <w:rStyle w:val="CommentReference"/>
          <w:rFonts w:ascii="Arial" w:eastAsia="Arial" w:hAnsi="Arial" w:cs="Arial"/>
          <w:lang w:val="en"/>
        </w:rPr>
        <w:commentReference w:id="6"/>
      </w:r>
      <w:r w:rsidR="00FA3BD4" w:rsidRPr="00A2245E">
        <w:rPr>
          <w:rFonts w:ascii="Arial" w:hAnsi="Arial" w:cs="Arial"/>
          <w:sz w:val="22"/>
          <w:szCs w:val="22"/>
        </w:rPr>
        <w:t xml:space="preserve">everyday </w:t>
      </w:r>
      <w:del w:id="12" w:author="Colin Klein" w:date="2024-06-07T13:31:00Z">
        <w:r w:rsidR="00FA3BD4" w:rsidRPr="00A2245E" w:rsidDel="00B306D3">
          <w:rPr>
            <w:rFonts w:ascii="Arial" w:hAnsi="Arial" w:cs="Arial"/>
            <w:sz w:val="22"/>
            <w:szCs w:val="22"/>
          </w:rPr>
          <w:delText xml:space="preserve">understanding </w:delText>
        </w:r>
      </w:del>
      <w:ins w:id="13" w:author="Colin Klein" w:date="2024-06-07T13:31:00Z">
        <w:r w:rsidR="00B306D3">
          <w:rPr>
            <w:rFonts w:ascii="Arial" w:hAnsi="Arial" w:cs="Arial"/>
            <w:sz w:val="22"/>
            <w:szCs w:val="22"/>
          </w:rPr>
          <w:t>ability to understand how</w:t>
        </w:r>
      </w:ins>
      <w:del w:id="14" w:author="Colin Klein" w:date="2024-06-07T13:31:00Z">
        <w:r w:rsidR="00A2245E" w:rsidRPr="00A2245E" w:rsidDel="00B306D3">
          <w:rPr>
            <w:rFonts w:ascii="Arial" w:hAnsi="Arial" w:cs="Arial"/>
            <w:sz w:val="22"/>
            <w:szCs w:val="22"/>
          </w:rPr>
          <w:delText>that</w:delText>
        </w:r>
      </w:del>
      <w:r w:rsidR="00A2245E" w:rsidRPr="00A2245E">
        <w:rPr>
          <w:rFonts w:ascii="Arial" w:hAnsi="Arial" w:cs="Arial"/>
          <w:sz w:val="22"/>
          <w:szCs w:val="22"/>
        </w:rPr>
        <w:t xml:space="preserve"> </w:t>
      </w:r>
      <w:r w:rsidR="00FA3BD4" w:rsidRPr="00A2245E">
        <w:rPr>
          <w:rFonts w:ascii="Arial" w:hAnsi="Arial" w:cs="Arial"/>
          <w:sz w:val="22"/>
          <w:szCs w:val="22"/>
        </w:rPr>
        <w:t xml:space="preserve">mental states like </w:t>
      </w:r>
      <w:r w:rsidR="007F539D" w:rsidRPr="00A2245E">
        <w:rPr>
          <w:rFonts w:ascii="Arial" w:hAnsi="Arial" w:cs="Arial"/>
          <w:sz w:val="22"/>
          <w:szCs w:val="22"/>
        </w:rPr>
        <w:t>beliefs, desires,</w:t>
      </w:r>
      <w:r w:rsidR="005C3199" w:rsidRPr="00A2245E">
        <w:rPr>
          <w:rFonts w:ascii="Arial" w:hAnsi="Arial" w:cs="Arial"/>
          <w:sz w:val="22"/>
          <w:szCs w:val="22"/>
        </w:rPr>
        <w:t xml:space="preserve"> </w:t>
      </w:r>
      <w:r w:rsidR="007F539D" w:rsidRPr="00A2245E">
        <w:rPr>
          <w:rFonts w:ascii="Arial" w:hAnsi="Arial" w:cs="Arial"/>
          <w:sz w:val="22"/>
          <w:szCs w:val="22"/>
        </w:rPr>
        <w:t xml:space="preserve">and intentions shape </w:t>
      </w:r>
      <w:del w:id="15" w:author="Colin Klein" w:date="2024-06-07T13:31:00Z">
        <w:r w:rsidR="007F539D" w:rsidRPr="00A2245E" w:rsidDel="00B306D3">
          <w:rPr>
            <w:rFonts w:ascii="Arial" w:hAnsi="Arial" w:cs="Arial"/>
            <w:sz w:val="22"/>
            <w:szCs w:val="22"/>
          </w:rPr>
          <w:delText xml:space="preserve">our </w:delText>
        </w:r>
      </w:del>
      <w:ins w:id="16" w:author="Colin Klein" w:date="2024-06-07T13:31:00Z">
        <w:r w:rsidR="00B306D3">
          <w:rPr>
            <w:rFonts w:ascii="Arial" w:hAnsi="Arial" w:cs="Arial"/>
            <w:sz w:val="22"/>
            <w:szCs w:val="22"/>
          </w:rPr>
          <w:t>others’</w:t>
        </w:r>
      </w:ins>
      <w:del w:id="17" w:author="Colin Klein" w:date="2024-06-07T13:31:00Z">
        <w:r w:rsidR="006E7E06" w:rsidDel="00B306D3">
          <w:rPr>
            <w:rFonts w:ascii="Arial" w:hAnsi="Arial" w:cs="Arial"/>
            <w:sz w:val="22"/>
            <w:szCs w:val="22"/>
          </w:rPr>
          <w:delText>lives and</w:delText>
        </w:r>
      </w:del>
      <w:r w:rsidR="007F539D" w:rsidRPr="00A2245E">
        <w:rPr>
          <w:rFonts w:ascii="Arial" w:hAnsi="Arial" w:cs="Arial"/>
          <w:sz w:val="22"/>
          <w:szCs w:val="22"/>
        </w:rPr>
        <w:t xml:space="preserve"> actions</w:t>
      </w:r>
      <w:r w:rsidR="00FA3BD4" w:rsidRPr="00A2245E">
        <w:rPr>
          <w:rFonts w:ascii="Arial" w:hAnsi="Arial" w:cs="Arial"/>
          <w:sz w:val="22"/>
          <w:szCs w:val="22"/>
        </w:rPr>
        <w:t>.</w:t>
      </w:r>
      <w:r w:rsidR="002F2C65">
        <w:rPr>
          <w:rFonts w:ascii="Arial" w:hAnsi="Arial" w:cs="Arial"/>
          <w:sz w:val="22"/>
          <w:szCs w:val="22"/>
        </w:rPr>
        <w:t xml:space="preserve"> </w:t>
      </w:r>
      <w:del w:id="18" w:author="Colin Klein" w:date="2024-06-07T13:32:00Z">
        <w:r w:rsidR="00CE62FC" w:rsidDel="00B306D3">
          <w:rPr>
            <w:rFonts w:ascii="Arial" w:hAnsi="Arial" w:cs="Arial"/>
            <w:sz w:val="22"/>
            <w:szCs w:val="22"/>
          </w:rPr>
          <w:delText>E</w:delText>
        </w:r>
        <w:r w:rsidR="002F2C65" w:rsidDel="00B306D3">
          <w:rPr>
            <w:rFonts w:ascii="Arial" w:hAnsi="Arial" w:cs="Arial"/>
            <w:sz w:val="22"/>
            <w:szCs w:val="22"/>
          </w:rPr>
          <w:delText>veryday</w:delText>
        </w:r>
        <w:r w:rsidR="00CE62FC" w:rsidDel="00B306D3">
          <w:rPr>
            <w:rFonts w:ascii="Arial" w:hAnsi="Arial" w:cs="Arial"/>
            <w:sz w:val="22"/>
            <w:szCs w:val="22"/>
          </w:rPr>
          <w:delText xml:space="preserve"> </w:delText>
        </w:r>
      </w:del>
      <w:ins w:id="19" w:author="Colin Klein" w:date="2024-06-07T13:32:00Z">
        <w:r w:rsidR="00B306D3">
          <w:rPr>
            <w:rFonts w:ascii="Arial" w:hAnsi="Arial" w:cs="Arial"/>
            <w:sz w:val="22"/>
            <w:szCs w:val="22"/>
          </w:rPr>
          <w:t>Each day</w:t>
        </w:r>
        <w:r w:rsidR="00B306D3">
          <w:rPr>
            <w:rFonts w:ascii="Arial" w:hAnsi="Arial" w:cs="Arial"/>
            <w:sz w:val="22"/>
            <w:szCs w:val="22"/>
          </w:rPr>
          <w:t xml:space="preserve"> </w:t>
        </w:r>
      </w:ins>
      <w:r w:rsidR="00FA3BD4" w:rsidRPr="00A2245E">
        <w:rPr>
          <w:rFonts w:ascii="Arial" w:hAnsi="Arial" w:cs="Arial"/>
          <w:sz w:val="22"/>
          <w:szCs w:val="22"/>
        </w:rPr>
        <w:t xml:space="preserve">we construe people as engaging in actions they </w:t>
      </w:r>
      <w:r w:rsidR="00FA3BD4" w:rsidRPr="00A2245E">
        <w:rPr>
          <w:rFonts w:ascii="Arial" w:hAnsi="Arial" w:cs="Arial"/>
          <w:i/>
          <w:iCs/>
          <w:sz w:val="22"/>
          <w:szCs w:val="22"/>
        </w:rPr>
        <w:t xml:space="preserve">believe </w:t>
      </w:r>
      <w:r w:rsidR="00FA3BD4" w:rsidRPr="00A2245E">
        <w:rPr>
          <w:rFonts w:ascii="Arial" w:hAnsi="Arial" w:cs="Arial"/>
          <w:sz w:val="22"/>
          <w:szCs w:val="22"/>
        </w:rPr>
        <w:t xml:space="preserve">will get them what they </w:t>
      </w:r>
      <w:r w:rsidR="00FA3BD4" w:rsidRPr="00A2245E">
        <w:rPr>
          <w:rFonts w:ascii="Arial" w:hAnsi="Arial" w:cs="Arial"/>
          <w:i/>
          <w:iCs/>
          <w:sz w:val="22"/>
          <w:szCs w:val="22"/>
        </w:rPr>
        <w:t>want</w:t>
      </w:r>
      <w:r w:rsidR="00FA3BD4" w:rsidRPr="00A2245E">
        <w:rPr>
          <w:rFonts w:ascii="Arial" w:hAnsi="Arial" w:cs="Arial"/>
          <w:sz w:val="22"/>
          <w:szCs w:val="22"/>
        </w:rPr>
        <w:t xml:space="preserve">. </w:t>
      </w:r>
      <w:r w:rsidR="002F2C65">
        <w:rPr>
          <w:rFonts w:ascii="Arial" w:hAnsi="Arial" w:cs="Arial"/>
          <w:sz w:val="22"/>
          <w:szCs w:val="22"/>
        </w:rPr>
        <w:t>S</w:t>
      </w:r>
      <w:r w:rsidR="00A2245E" w:rsidRPr="00A2245E">
        <w:rPr>
          <w:rFonts w:ascii="Arial" w:hAnsi="Arial" w:cs="Arial"/>
          <w:sz w:val="22"/>
          <w:szCs w:val="22"/>
        </w:rPr>
        <w:t>ee</w:t>
      </w:r>
      <w:r w:rsidR="002F2C65">
        <w:rPr>
          <w:rFonts w:ascii="Arial" w:hAnsi="Arial" w:cs="Arial"/>
          <w:sz w:val="22"/>
          <w:szCs w:val="22"/>
        </w:rPr>
        <w:t>ing</w:t>
      </w:r>
      <w:r w:rsidR="00A2245E" w:rsidRPr="00A2245E">
        <w:rPr>
          <w:rFonts w:ascii="Arial" w:hAnsi="Arial" w:cs="Arial"/>
          <w:sz w:val="22"/>
          <w:szCs w:val="22"/>
        </w:rPr>
        <w:t xml:space="preserve"> a woman search expectantly through her purse</w:t>
      </w:r>
      <w:r w:rsidR="002F2C65">
        <w:rPr>
          <w:rFonts w:ascii="Arial" w:hAnsi="Arial" w:cs="Arial"/>
          <w:sz w:val="22"/>
          <w:szCs w:val="22"/>
        </w:rPr>
        <w:t>, I</w:t>
      </w:r>
      <w:r w:rsidR="00A2245E" w:rsidRPr="00A2245E">
        <w:rPr>
          <w:rFonts w:ascii="Arial" w:hAnsi="Arial" w:cs="Arial"/>
          <w:sz w:val="22"/>
          <w:szCs w:val="22"/>
        </w:rPr>
        <w:t xml:space="preserve"> </w:t>
      </w:r>
      <w:commentRangeStart w:id="20"/>
      <w:del w:id="21" w:author="Colin Klein [2]" w:date="2024-06-07T10:42:00Z">
        <w:r w:rsidR="00A2245E" w:rsidRPr="00A2245E" w:rsidDel="00BC3AC1">
          <w:rPr>
            <w:rFonts w:ascii="Arial" w:hAnsi="Arial" w:cs="Arial"/>
            <w:sz w:val="22"/>
            <w:szCs w:val="22"/>
          </w:rPr>
          <w:delText>know</w:delText>
        </w:r>
      </w:del>
      <w:ins w:id="22" w:author="Colin Klein [2]" w:date="2024-06-07T10:42:00Z">
        <w:r w:rsidR="00BC3AC1">
          <w:rPr>
            <w:rFonts w:ascii="Arial" w:hAnsi="Arial" w:cs="Arial"/>
            <w:sz w:val="22"/>
            <w:szCs w:val="22"/>
          </w:rPr>
          <w:t>think</w:t>
        </w:r>
      </w:ins>
      <w:commentRangeEnd w:id="20"/>
      <w:ins w:id="23" w:author="Colin Klein [2]" w:date="2024-06-07T10:43:00Z">
        <w:r w:rsidR="00CA0EB9">
          <w:rPr>
            <w:rStyle w:val="CommentReference"/>
            <w:rFonts w:ascii="Arial" w:eastAsia="Arial" w:hAnsi="Arial" w:cs="Arial"/>
            <w:lang w:val="en"/>
          </w:rPr>
          <w:commentReference w:id="20"/>
        </w:r>
      </w:ins>
      <w:r w:rsidR="00A2245E" w:rsidRPr="00A2245E">
        <w:rPr>
          <w:rFonts w:ascii="Arial" w:hAnsi="Arial" w:cs="Arial"/>
          <w:sz w:val="22"/>
          <w:szCs w:val="22"/>
        </w:rPr>
        <w:t xml:space="preserve"> “She wants something (her phone</w:t>
      </w:r>
      <w:r w:rsidR="002F2C65">
        <w:rPr>
          <w:rFonts w:ascii="Arial" w:hAnsi="Arial" w:cs="Arial"/>
          <w:sz w:val="22"/>
          <w:szCs w:val="22"/>
        </w:rPr>
        <w:t>?</w:t>
      </w:r>
      <w:r w:rsidR="00A2245E" w:rsidRPr="00A2245E">
        <w:rPr>
          <w:rFonts w:ascii="Arial" w:hAnsi="Arial" w:cs="Arial"/>
          <w:sz w:val="22"/>
          <w:szCs w:val="22"/>
        </w:rPr>
        <w:t xml:space="preserve">) and thinks </w:t>
      </w:r>
      <w:r w:rsidR="002A26CA">
        <w:rPr>
          <w:rFonts w:ascii="Arial" w:hAnsi="Arial" w:cs="Arial"/>
          <w:sz w:val="22"/>
          <w:szCs w:val="22"/>
        </w:rPr>
        <w:t>it</w:t>
      </w:r>
      <w:r w:rsidR="002F2C65">
        <w:rPr>
          <w:rFonts w:ascii="Arial" w:hAnsi="Arial" w:cs="Arial"/>
          <w:sz w:val="22"/>
          <w:szCs w:val="22"/>
        </w:rPr>
        <w:t>’</w:t>
      </w:r>
      <w:r w:rsidR="002A26CA">
        <w:rPr>
          <w:rFonts w:ascii="Arial" w:hAnsi="Arial" w:cs="Arial"/>
          <w:sz w:val="22"/>
          <w:szCs w:val="22"/>
        </w:rPr>
        <w:t>s</w:t>
      </w:r>
      <w:r w:rsidR="00A2245E" w:rsidRPr="00A2245E">
        <w:rPr>
          <w:rFonts w:ascii="Arial" w:hAnsi="Arial" w:cs="Arial"/>
          <w:sz w:val="22"/>
          <w:szCs w:val="22"/>
        </w:rPr>
        <w:t xml:space="preserve"> in her purse”; </w:t>
      </w:r>
      <w:r w:rsidR="002F2C65">
        <w:rPr>
          <w:rFonts w:ascii="Arial" w:hAnsi="Arial" w:cs="Arial"/>
          <w:sz w:val="22"/>
          <w:szCs w:val="22"/>
        </w:rPr>
        <w:t>seeing</w:t>
      </w:r>
      <w:r w:rsidR="00A2245E" w:rsidRPr="00A2245E">
        <w:rPr>
          <w:rFonts w:ascii="Arial" w:hAnsi="Arial" w:cs="Arial"/>
          <w:sz w:val="22"/>
          <w:szCs w:val="22"/>
        </w:rPr>
        <w:t xml:space="preserve"> </w:t>
      </w:r>
      <w:r w:rsidR="002F2C65">
        <w:rPr>
          <w:rFonts w:ascii="Arial" w:hAnsi="Arial" w:cs="Arial"/>
          <w:sz w:val="22"/>
          <w:szCs w:val="22"/>
        </w:rPr>
        <w:t>someon</w:t>
      </w:r>
      <w:r w:rsidR="00CE62FC">
        <w:rPr>
          <w:rFonts w:ascii="Arial" w:hAnsi="Arial" w:cs="Arial"/>
          <w:sz w:val="22"/>
          <w:szCs w:val="22"/>
        </w:rPr>
        <w:t>e</w:t>
      </w:r>
      <w:r w:rsidR="00A2245E" w:rsidRPr="00A2245E">
        <w:rPr>
          <w:rFonts w:ascii="Arial" w:hAnsi="Arial" w:cs="Arial"/>
          <w:sz w:val="22"/>
          <w:szCs w:val="22"/>
        </w:rPr>
        <w:t xml:space="preserve"> do a doubletake at </w:t>
      </w:r>
      <w:r w:rsidR="00CE62FC">
        <w:rPr>
          <w:rFonts w:ascii="Arial" w:hAnsi="Arial" w:cs="Arial"/>
          <w:sz w:val="22"/>
          <w:szCs w:val="22"/>
        </w:rPr>
        <w:t>their</w:t>
      </w:r>
      <w:r w:rsidR="00A2245E" w:rsidRPr="00A2245E">
        <w:rPr>
          <w:rFonts w:ascii="Arial" w:hAnsi="Arial" w:cs="Arial"/>
          <w:sz w:val="22"/>
          <w:szCs w:val="22"/>
        </w:rPr>
        <w:t xml:space="preserve"> dinner bill</w:t>
      </w:r>
      <w:r w:rsidR="002F2C65">
        <w:rPr>
          <w:rFonts w:ascii="Arial" w:hAnsi="Arial" w:cs="Arial"/>
          <w:sz w:val="22"/>
          <w:szCs w:val="22"/>
        </w:rPr>
        <w:t>, I</w:t>
      </w:r>
      <w:r w:rsidR="00A2245E" w:rsidRPr="00A2245E">
        <w:rPr>
          <w:rFonts w:ascii="Arial" w:hAnsi="Arial" w:cs="Arial"/>
          <w:sz w:val="22"/>
          <w:szCs w:val="22"/>
        </w:rPr>
        <w:t xml:space="preserve"> </w:t>
      </w:r>
      <w:del w:id="24" w:author="Colin Klein [2]" w:date="2024-06-07T10:42:00Z">
        <w:r w:rsidR="00A2245E" w:rsidRPr="00A2245E" w:rsidDel="00BC3AC1">
          <w:rPr>
            <w:rFonts w:ascii="Arial" w:hAnsi="Arial" w:cs="Arial"/>
            <w:sz w:val="22"/>
            <w:szCs w:val="22"/>
          </w:rPr>
          <w:delText>know</w:delText>
        </w:r>
      </w:del>
      <w:ins w:id="25" w:author="Colin Klein [2]" w:date="2024-06-07T10:42:00Z">
        <w:r w:rsidR="00BC3AC1">
          <w:rPr>
            <w:rFonts w:ascii="Arial" w:hAnsi="Arial" w:cs="Arial"/>
            <w:sz w:val="22"/>
            <w:szCs w:val="22"/>
          </w:rPr>
          <w:t>think</w:t>
        </w:r>
      </w:ins>
      <w:r w:rsidR="00A2245E" w:rsidRPr="00A2245E">
        <w:rPr>
          <w:rFonts w:ascii="Arial" w:hAnsi="Arial" w:cs="Arial"/>
          <w:sz w:val="22"/>
          <w:szCs w:val="22"/>
        </w:rPr>
        <w:t xml:space="preserve"> “</w:t>
      </w:r>
      <w:r w:rsidR="002F2C65">
        <w:rPr>
          <w:rFonts w:ascii="Arial" w:hAnsi="Arial" w:cs="Arial"/>
          <w:sz w:val="22"/>
          <w:szCs w:val="22"/>
        </w:rPr>
        <w:t>They</w:t>
      </w:r>
      <w:r w:rsidR="00A2245E">
        <w:rPr>
          <w:rFonts w:ascii="Arial" w:hAnsi="Arial" w:cs="Arial"/>
          <w:sz w:val="22"/>
          <w:szCs w:val="22"/>
        </w:rPr>
        <w:t xml:space="preserve"> didn’t want to pay </w:t>
      </w:r>
      <w:r w:rsidR="00CE62FC">
        <w:rPr>
          <w:rFonts w:ascii="Arial" w:hAnsi="Arial" w:cs="Arial"/>
          <w:sz w:val="22"/>
          <w:szCs w:val="22"/>
        </w:rPr>
        <w:t>so</w:t>
      </w:r>
      <w:r w:rsidR="00A2245E">
        <w:rPr>
          <w:rFonts w:ascii="Arial" w:hAnsi="Arial" w:cs="Arial"/>
          <w:sz w:val="22"/>
          <w:szCs w:val="22"/>
        </w:rPr>
        <w:t xml:space="preserve"> much and</w:t>
      </w:r>
      <w:r w:rsidR="00A2245E" w:rsidRPr="00A2245E">
        <w:rPr>
          <w:rFonts w:ascii="Arial" w:hAnsi="Arial" w:cs="Arial"/>
          <w:sz w:val="22"/>
          <w:szCs w:val="22"/>
        </w:rPr>
        <w:t xml:space="preserve"> thought it would less.” </w:t>
      </w:r>
      <w:r w:rsidR="005C3199" w:rsidRPr="00A2245E">
        <w:rPr>
          <w:rFonts w:ascii="Arial" w:hAnsi="Arial" w:cs="Arial"/>
          <w:sz w:val="22"/>
          <w:szCs w:val="22"/>
        </w:rPr>
        <w:t>The</w:t>
      </w:r>
      <w:r w:rsidR="00A2245E" w:rsidRPr="00A2245E">
        <w:rPr>
          <w:rFonts w:ascii="Arial" w:hAnsi="Arial" w:cs="Arial"/>
          <w:sz w:val="22"/>
          <w:szCs w:val="22"/>
        </w:rPr>
        <w:t>se mundane understandings manifest</w:t>
      </w:r>
      <w:r w:rsidR="00E104DF" w:rsidRPr="00A2245E">
        <w:rPr>
          <w:rFonts w:ascii="Arial" w:hAnsi="Arial" w:cs="Arial"/>
          <w:sz w:val="22"/>
          <w:szCs w:val="22"/>
        </w:rPr>
        <w:t xml:space="preserve"> </w:t>
      </w:r>
      <w:r w:rsidR="00A2245E">
        <w:rPr>
          <w:rFonts w:ascii="Arial" w:hAnsi="Arial" w:cs="Arial"/>
          <w:sz w:val="22"/>
          <w:szCs w:val="22"/>
        </w:rPr>
        <w:t>our theory of mind</w:t>
      </w:r>
      <w:r w:rsidR="00E104DF" w:rsidRPr="00A2245E">
        <w:rPr>
          <w:rFonts w:ascii="Arial" w:hAnsi="Arial" w:cs="Arial"/>
          <w:sz w:val="22"/>
          <w:szCs w:val="22"/>
        </w:rPr>
        <w:t xml:space="preserve">. </w:t>
      </w:r>
      <w:ins w:id="26" w:author="Colin Klein [2]" w:date="2024-06-07T10:44:00Z">
        <w:r w:rsidR="00CF013F">
          <w:rPr>
            <w:rFonts w:ascii="Arial" w:hAnsi="Arial" w:cs="Arial"/>
            <w:sz w:val="22"/>
            <w:szCs w:val="22"/>
          </w:rPr>
          <w:t>Developing a theory of mind is an important achievement</w:t>
        </w:r>
      </w:ins>
      <w:del w:id="27" w:author="Colin Klein [2]" w:date="2024-06-07T10:44:00Z">
        <w:r w:rsidR="00DE53B7" w:rsidRPr="00A2245E" w:rsidDel="00CF013F">
          <w:rPr>
            <w:rFonts w:ascii="Arial" w:hAnsi="Arial" w:cs="Arial"/>
            <w:sz w:val="22"/>
            <w:szCs w:val="22"/>
          </w:rPr>
          <w:delText xml:space="preserve">These understandings are achievements </w:delText>
        </w:r>
      </w:del>
      <w:r w:rsidR="00DE53B7" w:rsidRPr="00A2245E">
        <w:rPr>
          <w:rFonts w:ascii="Arial" w:hAnsi="Arial" w:cs="Arial"/>
          <w:sz w:val="22"/>
          <w:szCs w:val="22"/>
        </w:rPr>
        <w:t>of childhood. Thus</w:t>
      </w:r>
      <w:r w:rsidR="00A2245E" w:rsidRPr="00A2245E">
        <w:rPr>
          <w:rFonts w:ascii="Arial" w:hAnsi="Arial" w:cs="Arial"/>
          <w:sz w:val="22"/>
          <w:szCs w:val="22"/>
        </w:rPr>
        <w:t>,</w:t>
      </w:r>
      <w:r w:rsidR="00DE53B7" w:rsidRPr="00A2245E">
        <w:rPr>
          <w:rFonts w:ascii="Arial" w:hAnsi="Arial" w:cs="Arial"/>
          <w:sz w:val="22"/>
          <w:szCs w:val="22"/>
        </w:rPr>
        <w:t xml:space="preserve"> </w:t>
      </w:r>
      <w:del w:id="28" w:author="Colin Klein [2]" w:date="2024-06-07T10:44:00Z">
        <w:r w:rsidR="00DE53B7" w:rsidRPr="00A2245E" w:rsidDel="00627BE8">
          <w:rPr>
            <w:rFonts w:ascii="Arial" w:hAnsi="Arial" w:cs="Arial"/>
            <w:sz w:val="22"/>
            <w:szCs w:val="22"/>
          </w:rPr>
          <w:delText>a</w:delText>
        </w:r>
      </w:del>
      <w:ins w:id="29" w:author="Colin Klein [2]" w:date="2024-06-07T10:44:00Z">
        <w:r w:rsidR="00627BE8">
          <w:rPr>
            <w:rFonts w:ascii="Arial" w:hAnsi="Arial" w:cs="Arial"/>
            <w:sz w:val="22"/>
            <w:szCs w:val="22"/>
          </w:rPr>
          <w:t xml:space="preserve">a key focus </w:t>
        </w:r>
      </w:ins>
      <w:del w:id="30" w:author="Colin Klein [2]" w:date="2024-06-07T10:44:00Z">
        <w:r w:rsidR="002F2C65" w:rsidDel="00627BE8">
          <w:rPr>
            <w:rFonts w:ascii="Arial" w:hAnsi="Arial" w:cs="Arial"/>
            <w:sz w:val="22"/>
            <w:szCs w:val="22"/>
          </w:rPr>
          <w:delText>n</w:delText>
        </w:r>
      </w:del>
      <w:r w:rsidR="002F2C65">
        <w:rPr>
          <w:rFonts w:ascii="Arial" w:hAnsi="Arial" w:cs="Arial"/>
          <w:sz w:val="22"/>
          <w:szCs w:val="22"/>
        </w:rPr>
        <w:t xml:space="preserve"> </w:t>
      </w:r>
      <w:del w:id="31" w:author="Colin Klein [2]" w:date="2024-06-07T10:44:00Z">
        <w:r w:rsidR="002F2C65" w:rsidDel="00627BE8">
          <w:rPr>
            <w:rFonts w:ascii="Arial" w:hAnsi="Arial" w:cs="Arial"/>
            <w:sz w:val="22"/>
            <w:szCs w:val="22"/>
          </w:rPr>
          <w:delText xml:space="preserve">epicenter </w:delText>
        </w:r>
      </w:del>
      <w:r w:rsidR="00DE53B7" w:rsidRPr="00A2245E">
        <w:rPr>
          <w:rFonts w:ascii="Arial" w:hAnsi="Arial" w:cs="Arial"/>
          <w:sz w:val="22"/>
          <w:szCs w:val="22"/>
        </w:rPr>
        <w:t>of theory</w:t>
      </w:r>
      <w:ins w:id="32" w:author="Colin Klein [2]" w:date="2024-06-07T10:44:00Z">
        <w:r w:rsidR="00CF013F">
          <w:rPr>
            <w:rFonts w:ascii="Arial" w:hAnsi="Arial" w:cs="Arial"/>
            <w:sz w:val="22"/>
            <w:szCs w:val="22"/>
          </w:rPr>
          <w:t xml:space="preserve"> </w:t>
        </w:r>
      </w:ins>
      <w:del w:id="33" w:author="Colin Klein [2]" w:date="2024-06-07T10:44:00Z">
        <w:r w:rsidR="00DE53B7" w:rsidRPr="00A2245E" w:rsidDel="00CF013F">
          <w:rPr>
            <w:rFonts w:ascii="Arial" w:hAnsi="Arial" w:cs="Arial"/>
            <w:sz w:val="22"/>
            <w:szCs w:val="22"/>
          </w:rPr>
          <w:delText>-</w:delText>
        </w:r>
      </w:del>
      <w:r w:rsidR="00DE53B7" w:rsidRPr="00A2245E">
        <w:rPr>
          <w:rFonts w:ascii="Arial" w:hAnsi="Arial" w:cs="Arial"/>
          <w:sz w:val="22"/>
          <w:szCs w:val="22"/>
        </w:rPr>
        <w:t>of</w:t>
      </w:r>
      <w:ins w:id="34" w:author="Colin Klein [2]" w:date="2024-06-07T10:44:00Z">
        <w:r w:rsidR="00CF013F">
          <w:rPr>
            <w:rFonts w:ascii="Arial" w:hAnsi="Arial" w:cs="Arial"/>
            <w:sz w:val="22"/>
            <w:szCs w:val="22"/>
          </w:rPr>
          <w:t xml:space="preserve"> </w:t>
        </w:r>
      </w:ins>
      <w:del w:id="35" w:author="Colin Klein [2]" w:date="2024-06-07T10:44:00Z">
        <w:r w:rsidR="00DE53B7" w:rsidRPr="00A2245E" w:rsidDel="00CF013F">
          <w:rPr>
            <w:rFonts w:ascii="Arial" w:hAnsi="Arial" w:cs="Arial"/>
            <w:sz w:val="22"/>
            <w:szCs w:val="22"/>
          </w:rPr>
          <w:delText>-</w:delText>
        </w:r>
      </w:del>
      <w:r w:rsidR="00DE53B7" w:rsidRPr="00A2245E">
        <w:rPr>
          <w:rFonts w:ascii="Arial" w:hAnsi="Arial" w:cs="Arial"/>
          <w:sz w:val="22"/>
          <w:szCs w:val="22"/>
        </w:rPr>
        <w:t>mind research</w:t>
      </w:r>
      <w:r w:rsidR="00A2245E" w:rsidRPr="00A2245E">
        <w:rPr>
          <w:rFonts w:ascii="Arial" w:hAnsi="Arial" w:cs="Arial"/>
          <w:sz w:val="22"/>
          <w:szCs w:val="22"/>
        </w:rPr>
        <w:t xml:space="preserve"> </w:t>
      </w:r>
      <w:r w:rsidR="00A07DAC">
        <w:rPr>
          <w:rFonts w:ascii="Arial" w:hAnsi="Arial" w:cs="Arial"/>
          <w:sz w:val="22"/>
          <w:szCs w:val="22"/>
        </w:rPr>
        <w:t>concerns</w:t>
      </w:r>
      <w:r w:rsidR="00DE53B7" w:rsidRPr="00A2245E">
        <w:rPr>
          <w:rFonts w:ascii="Arial" w:hAnsi="Arial" w:cs="Arial"/>
          <w:sz w:val="22"/>
          <w:szCs w:val="22"/>
        </w:rPr>
        <w:t xml:space="preserve"> how children </w:t>
      </w:r>
      <w:r w:rsidR="002A26CA">
        <w:rPr>
          <w:rFonts w:ascii="Arial" w:hAnsi="Arial" w:cs="Arial"/>
          <w:sz w:val="22"/>
          <w:szCs w:val="22"/>
        </w:rPr>
        <w:t xml:space="preserve">develop </w:t>
      </w:r>
      <w:r w:rsidR="00DE53B7" w:rsidRPr="00A2245E">
        <w:rPr>
          <w:rFonts w:ascii="Arial" w:hAnsi="Arial" w:cs="Arial"/>
          <w:sz w:val="22"/>
          <w:szCs w:val="22"/>
        </w:rPr>
        <w:t>these understandings</w:t>
      </w:r>
      <w:r w:rsidR="002A26CA">
        <w:rPr>
          <w:rFonts w:ascii="Arial" w:hAnsi="Arial" w:cs="Arial"/>
          <w:sz w:val="22"/>
          <w:szCs w:val="22"/>
        </w:rPr>
        <w:t>.</w:t>
      </w:r>
      <w:r w:rsidR="00DE53B7" w:rsidRPr="00A2245E">
        <w:rPr>
          <w:rFonts w:ascii="Arial" w:hAnsi="Arial" w:cs="Arial"/>
          <w:sz w:val="22"/>
          <w:szCs w:val="22"/>
        </w:rPr>
        <w:t xml:space="preserve"> </w:t>
      </w:r>
    </w:p>
    <w:p w14:paraId="48E59D42" w14:textId="77777777" w:rsidR="00FA3BD4" w:rsidRDefault="00FA3BD4" w:rsidP="003D1843">
      <w:pPr>
        <w:spacing w:before="240"/>
        <w:ind w:left="6480" w:right="9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402D75" w:rsidRDefault="00000000" w:rsidP="003D1843">
      <w:pPr>
        <w:pStyle w:val="Heading1"/>
        <w:ind w:right="90"/>
      </w:pPr>
      <w:bookmarkStart w:id="36" w:name="_fk1ketk99ccv" w:colFirst="0" w:colLast="0"/>
      <w:bookmarkEnd w:id="36"/>
      <w:r>
        <w:t>History</w:t>
      </w:r>
    </w:p>
    <w:p w14:paraId="721E4B09" w14:textId="77777777" w:rsidR="00D623ED" w:rsidRDefault="002F2C65" w:rsidP="003D1843">
      <w:pPr>
        <w:spacing w:before="240"/>
        <w:ind w:right="90"/>
        <w:rPr>
          <w:ins w:id="37" w:author="Colin Klein [2]" w:date="2024-06-07T10:47:00Z"/>
          <w:color w:val="231F20"/>
          <w:spacing w:val="-6"/>
        </w:rPr>
      </w:pPr>
      <w:r>
        <w:rPr>
          <w:color w:val="231F20"/>
        </w:rPr>
        <w:t xml:space="preserve">Asking </w:t>
      </w:r>
      <w:r w:rsidR="00B104AD">
        <w:rPr>
          <w:color w:val="231F20"/>
        </w:rPr>
        <w:t>how</w:t>
      </w:r>
      <w:r w:rsidR="00B104AD">
        <w:rPr>
          <w:color w:val="231F20"/>
          <w:spacing w:val="-12"/>
        </w:rPr>
        <w:t xml:space="preserve"> </w:t>
      </w:r>
      <w:r w:rsidR="00B104AD">
        <w:rPr>
          <w:color w:val="231F20"/>
        </w:rPr>
        <w:t>people</w:t>
      </w:r>
      <w:r w:rsidR="00B104AD">
        <w:rPr>
          <w:color w:val="231F20"/>
          <w:spacing w:val="-13"/>
        </w:rPr>
        <w:t xml:space="preserve"> </w:t>
      </w:r>
      <w:r w:rsidR="00B104AD">
        <w:rPr>
          <w:color w:val="231F20"/>
        </w:rPr>
        <w:t>understand</w:t>
      </w:r>
      <w:r w:rsidR="00B104AD">
        <w:rPr>
          <w:color w:val="231F20"/>
          <w:spacing w:val="-12"/>
        </w:rPr>
        <w:t xml:space="preserve"> </w:t>
      </w:r>
      <w:r w:rsidR="00B104AD">
        <w:rPr>
          <w:color w:val="231F20"/>
          <w:spacing w:val="-2"/>
        </w:rPr>
        <w:t>mind</w:t>
      </w:r>
      <w:r w:rsidR="00B104AD">
        <w:rPr>
          <w:color w:val="231F20"/>
          <w:spacing w:val="-10"/>
        </w:rPr>
        <w:t xml:space="preserve"> </w:t>
      </w:r>
      <w:r w:rsidR="00B104AD">
        <w:rPr>
          <w:color w:val="231F20"/>
          <w:spacing w:val="-2"/>
        </w:rPr>
        <w:t>has</w:t>
      </w:r>
      <w:r w:rsidR="00B104AD">
        <w:rPr>
          <w:color w:val="231F20"/>
          <w:spacing w:val="-11"/>
        </w:rPr>
        <w:t xml:space="preserve"> </w:t>
      </w:r>
      <w:r w:rsidR="00B104AD">
        <w:rPr>
          <w:color w:val="231F20"/>
          <w:spacing w:val="-2"/>
        </w:rPr>
        <w:t>a</w:t>
      </w:r>
      <w:r w:rsidR="00B104AD">
        <w:rPr>
          <w:color w:val="231F20"/>
          <w:spacing w:val="-10"/>
        </w:rPr>
        <w:t xml:space="preserve"> </w:t>
      </w:r>
      <w:r w:rsidR="00B104AD">
        <w:rPr>
          <w:color w:val="231F20"/>
          <w:spacing w:val="-2"/>
        </w:rPr>
        <w:t>long</w:t>
      </w:r>
      <w:r w:rsidR="00B104AD">
        <w:rPr>
          <w:color w:val="231F20"/>
          <w:spacing w:val="-11"/>
        </w:rPr>
        <w:t xml:space="preserve"> </w:t>
      </w:r>
      <w:r w:rsidR="00B104AD">
        <w:rPr>
          <w:color w:val="231F20"/>
          <w:spacing w:val="-2"/>
        </w:rPr>
        <w:t>history</w:t>
      </w:r>
      <w:r w:rsidR="00B104AD">
        <w:rPr>
          <w:color w:val="231F20"/>
          <w:spacing w:val="-10"/>
        </w:rPr>
        <w:t xml:space="preserve"> </w:t>
      </w:r>
      <w:r w:rsidR="00B104AD">
        <w:rPr>
          <w:color w:val="231F20"/>
          <w:spacing w:val="-2"/>
        </w:rPr>
        <w:t>in</w:t>
      </w:r>
      <w:r w:rsidR="00B104AD">
        <w:rPr>
          <w:color w:val="231F20"/>
          <w:spacing w:val="-11"/>
        </w:rPr>
        <w:t xml:space="preserve"> </w:t>
      </w:r>
      <w:r w:rsidR="00B104AD">
        <w:rPr>
          <w:color w:val="231F20"/>
          <w:spacing w:val="-2"/>
        </w:rPr>
        <w:t>philosophy</w:t>
      </w:r>
      <w:r w:rsidR="00B104AD">
        <w:rPr>
          <w:color w:val="231F20"/>
          <w:spacing w:val="-10"/>
        </w:rPr>
        <w:t xml:space="preserve"> </w:t>
      </w:r>
      <w:r w:rsidR="00B104AD">
        <w:rPr>
          <w:color w:val="231F20"/>
          <w:spacing w:val="-2"/>
        </w:rPr>
        <w:t>and</w:t>
      </w:r>
      <w:r w:rsidR="00B104AD">
        <w:rPr>
          <w:color w:val="231F20"/>
          <w:spacing w:val="-11"/>
        </w:rPr>
        <w:t xml:space="preserve"> </w:t>
      </w:r>
      <w:r w:rsidR="00B104AD">
        <w:rPr>
          <w:color w:val="231F20"/>
          <w:spacing w:val="-2"/>
        </w:rPr>
        <w:t>psychology</w:t>
      </w:r>
      <w:ins w:id="38" w:author="Colin Klein [2]" w:date="2024-06-07T10:45:00Z">
        <w:r w:rsidR="00BA0B9E">
          <w:rPr>
            <w:color w:val="231F20"/>
            <w:spacing w:val="-2"/>
          </w:rPr>
          <w:t xml:space="preserve">. The recent history of developmental science has two notable </w:t>
        </w:r>
      </w:ins>
      <w:ins w:id="39" w:author="Colin Klein [2]" w:date="2024-06-07T10:46:00Z">
        <w:r w:rsidR="00BE6932">
          <w:rPr>
            <w:color w:val="231F20"/>
            <w:spacing w:val="-2"/>
          </w:rPr>
          <w:t>highlights.</w:t>
        </w:r>
      </w:ins>
      <w:del w:id="40" w:author="Colin Klein [2]" w:date="2024-06-07T10:45:00Z">
        <w:r w:rsidR="001E1043" w:rsidDel="00BA0B9E">
          <w:rPr>
            <w:color w:val="231F20"/>
            <w:spacing w:val="-2"/>
          </w:rPr>
          <w:delText>, b</w:delText>
        </w:r>
        <w:r w:rsidR="00B104AD" w:rsidDel="00BA0B9E">
          <w:rPr>
            <w:color w:val="231F20"/>
            <w:spacing w:val="-6"/>
          </w:rPr>
          <w:delText xml:space="preserve">ut </w:delText>
        </w:r>
      </w:del>
      <w:del w:id="41" w:author="Colin Klein [2]" w:date="2024-06-07T10:46:00Z">
        <w:r w:rsidR="00B104AD" w:rsidDel="00344C1B">
          <w:rPr>
            <w:color w:val="231F20"/>
            <w:spacing w:val="-6"/>
          </w:rPr>
          <w:delText xml:space="preserve">two </w:delText>
        </w:r>
        <w:r w:rsidR="001E1043" w:rsidDel="00344C1B">
          <w:rPr>
            <w:color w:val="231F20"/>
            <w:spacing w:val="-6"/>
          </w:rPr>
          <w:delText xml:space="preserve">more recent beginnings </w:delText>
        </w:r>
        <w:r w:rsidR="00B104AD" w:rsidDel="00344C1B">
          <w:rPr>
            <w:color w:val="231F20"/>
            <w:spacing w:val="-6"/>
          </w:rPr>
          <w:delText>within developmental science</w:delText>
        </w:r>
      </w:del>
      <w:r w:rsidR="00B104AD">
        <w:rPr>
          <w:color w:val="231F20"/>
          <w:spacing w:val="-6"/>
        </w:rPr>
        <w:t xml:space="preserve">. </w:t>
      </w:r>
      <w:r w:rsidR="005C3199">
        <w:rPr>
          <w:color w:val="231F20"/>
          <w:spacing w:val="-6"/>
        </w:rPr>
        <w:t>Jean Piaget</w:t>
      </w:r>
      <w:r w:rsidR="002A26CA">
        <w:rPr>
          <w:color w:val="231F20"/>
          <w:spacing w:val="-6"/>
        </w:rPr>
        <w:t xml:space="preserve"> (1930)</w:t>
      </w:r>
      <w:r w:rsidR="005C3199">
        <w:rPr>
          <w:color w:val="231F20"/>
          <w:spacing w:val="-6"/>
        </w:rPr>
        <w:t xml:space="preserve"> </w:t>
      </w:r>
      <w:r w:rsidR="002A26CA">
        <w:rPr>
          <w:color w:val="231F20"/>
          <w:spacing w:val="-6"/>
        </w:rPr>
        <w:t>influentially c</w:t>
      </w:r>
      <w:r w:rsidR="005C3199">
        <w:rPr>
          <w:color w:val="231F20"/>
          <w:spacing w:val="-6"/>
        </w:rPr>
        <w:t>laim</w:t>
      </w:r>
      <w:r w:rsidR="002A26CA">
        <w:rPr>
          <w:color w:val="231F20"/>
          <w:spacing w:val="-6"/>
        </w:rPr>
        <w:t>ed</w:t>
      </w:r>
      <w:r w:rsidR="005C3199">
        <w:rPr>
          <w:color w:val="231F20"/>
          <w:spacing w:val="-6"/>
        </w:rPr>
        <w:t xml:space="preserve"> young children were </w:t>
      </w:r>
      <w:commentRangeStart w:id="42"/>
      <w:del w:id="43" w:author="Colin Klein [2]" w:date="2024-06-07T10:46:00Z">
        <w:r w:rsidDel="00344C1B">
          <w:rPr>
            <w:color w:val="231F20"/>
            <w:spacing w:val="-6"/>
          </w:rPr>
          <w:delText>childhood</w:delText>
        </w:r>
      </w:del>
      <w:commentRangeEnd w:id="42"/>
      <w:r w:rsidR="00344C1B">
        <w:rPr>
          <w:rStyle w:val="CommentReference"/>
        </w:rPr>
        <w:commentReference w:id="42"/>
      </w:r>
      <w:del w:id="44" w:author="Colin Klein [2]" w:date="2024-06-07T10:46:00Z">
        <w:r w:rsidDel="00344C1B">
          <w:rPr>
            <w:color w:val="231F20"/>
            <w:spacing w:val="-6"/>
          </w:rPr>
          <w:delText xml:space="preserve"> </w:delText>
        </w:r>
      </w:del>
      <w:r>
        <w:rPr>
          <w:color w:val="231F20"/>
          <w:spacing w:val="-6"/>
        </w:rPr>
        <w:t>realists</w:t>
      </w:r>
      <w:r w:rsidR="00A2245E">
        <w:rPr>
          <w:color w:val="231F20"/>
          <w:spacing w:val="-6"/>
        </w:rPr>
        <w:t xml:space="preserve">, </w:t>
      </w:r>
      <w:r>
        <w:rPr>
          <w:color w:val="231F20"/>
          <w:spacing w:val="-6"/>
        </w:rPr>
        <w:t xml:space="preserve">only able to </w:t>
      </w:r>
      <w:r w:rsidR="00A2245E">
        <w:rPr>
          <w:color w:val="231F20"/>
          <w:spacing w:val="-6"/>
        </w:rPr>
        <w:t>think</w:t>
      </w:r>
      <w:r>
        <w:rPr>
          <w:color w:val="231F20"/>
          <w:spacing w:val="-6"/>
        </w:rPr>
        <w:t xml:space="preserve"> </w:t>
      </w:r>
      <w:r w:rsidR="00A2245E">
        <w:rPr>
          <w:color w:val="231F20"/>
          <w:spacing w:val="-6"/>
        </w:rPr>
        <w:t xml:space="preserve">of </w:t>
      </w:r>
      <w:r>
        <w:rPr>
          <w:color w:val="231F20"/>
          <w:spacing w:val="-6"/>
        </w:rPr>
        <w:t xml:space="preserve">such internal, immaterial things </w:t>
      </w:r>
      <w:r w:rsidR="00A2245E">
        <w:rPr>
          <w:color w:val="231F20"/>
          <w:spacing w:val="-6"/>
        </w:rPr>
        <w:t xml:space="preserve">in </w:t>
      </w:r>
      <w:commentRangeStart w:id="45"/>
      <w:r w:rsidR="00A2245E">
        <w:rPr>
          <w:color w:val="231F20"/>
          <w:spacing w:val="-6"/>
        </w:rPr>
        <w:t>concrete</w:t>
      </w:r>
      <w:commentRangeEnd w:id="45"/>
      <w:r w:rsidR="00D623ED">
        <w:rPr>
          <w:rStyle w:val="CommentReference"/>
        </w:rPr>
        <w:commentReference w:id="45"/>
      </w:r>
      <w:r>
        <w:rPr>
          <w:color w:val="231F20"/>
          <w:spacing w:val="-6"/>
        </w:rPr>
        <w:t xml:space="preserve"> </w:t>
      </w:r>
      <w:r w:rsidR="00A2245E">
        <w:rPr>
          <w:color w:val="231F20"/>
          <w:spacing w:val="-6"/>
        </w:rPr>
        <w:t>ways</w:t>
      </w:r>
      <w:r w:rsidR="005C3199">
        <w:rPr>
          <w:color w:val="231F20"/>
          <w:spacing w:val="-6"/>
        </w:rPr>
        <w:t xml:space="preserve">— </w:t>
      </w:r>
      <w:r w:rsidR="00A2245E">
        <w:rPr>
          <w:color w:val="231F20"/>
          <w:spacing w:val="-6"/>
        </w:rPr>
        <w:t>d</w:t>
      </w:r>
      <w:r w:rsidR="004077C3">
        <w:rPr>
          <w:color w:val="231F20"/>
          <w:spacing w:val="-6"/>
        </w:rPr>
        <w:t xml:space="preserve">reams were actual pictures displayed to the </w:t>
      </w:r>
      <w:r w:rsidR="00A2245E">
        <w:rPr>
          <w:color w:val="231F20"/>
          <w:spacing w:val="-6"/>
        </w:rPr>
        <w:t xml:space="preserve">sleeping </w:t>
      </w:r>
      <w:r w:rsidR="004077C3">
        <w:rPr>
          <w:color w:val="231F20"/>
          <w:spacing w:val="-6"/>
        </w:rPr>
        <w:t>eyes</w:t>
      </w:r>
      <w:r w:rsidR="00A2245E">
        <w:rPr>
          <w:color w:val="231F20"/>
          <w:spacing w:val="-6"/>
        </w:rPr>
        <w:t xml:space="preserve">; </w:t>
      </w:r>
      <w:r w:rsidR="004077C3">
        <w:rPr>
          <w:color w:val="231F20"/>
          <w:spacing w:val="-6"/>
        </w:rPr>
        <w:t xml:space="preserve">thinking was </w:t>
      </w:r>
      <w:r>
        <w:rPr>
          <w:color w:val="231F20"/>
          <w:spacing w:val="-6"/>
        </w:rPr>
        <w:t>overt speech</w:t>
      </w:r>
      <w:r w:rsidR="00A2245E">
        <w:rPr>
          <w:color w:val="231F20"/>
          <w:spacing w:val="-6"/>
        </w:rPr>
        <w:t>.</w:t>
      </w:r>
    </w:p>
    <w:p w14:paraId="43A2DF46" w14:textId="39EA28A3" w:rsidR="004077C3" w:rsidRDefault="005C3199" w:rsidP="003D1843">
      <w:pPr>
        <w:spacing w:before="240"/>
        <w:ind w:right="90"/>
        <w:rPr>
          <w:color w:val="231F20"/>
          <w:spacing w:val="-10"/>
        </w:rPr>
      </w:pPr>
      <w:del w:id="46" w:author="Colin Klein [2]" w:date="2024-06-07T10:47:00Z">
        <w:r w:rsidDel="00D623ED">
          <w:rPr>
            <w:color w:val="231F20"/>
            <w:spacing w:val="-6"/>
          </w:rPr>
          <w:delText xml:space="preserve"> </w:delText>
        </w:r>
      </w:del>
      <w:r w:rsidR="002A26CA">
        <w:rPr>
          <w:color w:val="231F20"/>
          <w:spacing w:val="-4"/>
        </w:rPr>
        <w:t>Later</w:t>
      </w:r>
      <w:r w:rsidR="004077C3">
        <w:rPr>
          <w:color w:val="231F20"/>
          <w:spacing w:val="-4"/>
        </w:rPr>
        <w:t>, in</w:t>
      </w:r>
      <w:r w:rsidR="00B104AD">
        <w:rPr>
          <w:color w:val="231F20"/>
          <w:spacing w:val="-9"/>
        </w:rPr>
        <w:t xml:space="preserve"> </w:t>
      </w:r>
      <w:r w:rsidR="00A2245E">
        <w:rPr>
          <w:color w:val="231F20"/>
          <w:spacing w:val="-9"/>
        </w:rPr>
        <w:t xml:space="preserve">a seminal 1979 article </w:t>
      </w:r>
      <w:r w:rsidR="00B104AD">
        <w:rPr>
          <w:color w:val="231F20"/>
          <w:spacing w:val="-4"/>
        </w:rPr>
        <w:t>David</w:t>
      </w:r>
      <w:r w:rsidR="00B104AD">
        <w:rPr>
          <w:color w:val="231F20"/>
          <w:spacing w:val="-8"/>
        </w:rPr>
        <w:t xml:space="preserve"> </w:t>
      </w:r>
      <w:r w:rsidR="00B104AD">
        <w:rPr>
          <w:color w:val="231F20"/>
          <w:spacing w:val="-4"/>
        </w:rPr>
        <w:t>Premack</w:t>
      </w:r>
      <w:r w:rsidR="00B104AD">
        <w:rPr>
          <w:color w:val="231F20"/>
          <w:spacing w:val="-9"/>
        </w:rPr>
        <w:t xml:space="preserve"> </w:t>
      </w:r>
      <w:r w:rsidR="00B104AD">
        <w:rPr>
          <w:color w:val="231F20"/>
          <w:spacing w:val="-4"/>
        </w:rPr>
        <w:t>and</w:t>
      </w:r>
      <w:r w:rsidR="00B104AD">
        <w:rPr>
          <w:color w:val="231F20"/>
          <w:spacing w:val="-8"/>
        </w:rPr>
        <w:t xml:space="preserve"> </w:t>
      </w:r>
      <w:r w:rsidR="00B104AD">
        <w:rPr>
          <w:color w:val="231F20"/>
          <w:spacing w:val="-4"/>
        </w:rPr>
        <w:t>Guy</w:t>
      </w:r>
      <w:r w:rsidR="00B104AD">
        <w:rPr>
          <w:color w:val="231F20"/>
          <w:spacing w:val="-9"/>
        </w:rPr>
        <w:t xml:space="preserve"> </w:t>
      </w:r>
      <w:r w:rsidR="00B104AD">
        <w:rPr>
          <w:color w:val="231F20"/>
          <w:spacing w:val="-4"/>
        </w:rPr>
        <w:t>Woodruff</w:t>
      </w:r>
      <w:r w:rsidR="00A2245E">
        <w:rPr>
          <w:color w:val="231F20"/>
          <w:spacing w:val="-4"/>
        </w:rPr>
        <w:t xml:space="preserve"> asked</w:t>
      </w:r>
      <w:r w:rsidR="00B104AD">
        <w:rPr>
          <w:color w:val="231F20"/>
        </w:rPr>
        <w:t>,</w:t>
      </w:r>
      <w:r w:rsidR="00B104AD">
        <w:rPr>
          <w:color w:val="231F20"/>
          <w:spacing w:val="-11"/>
        </w:rPr>
        <w:t xml:space="preserve"> </w:t>
      </w:r>
      <w:r w:rsidR="00B104AD">
        <w:rPr>
          <w:color w:val="231F20"/>
        </w:rPr>
        <w:t>“Does</w:t>
      </w:r>
      <w:r w:rsidR="00B104AD">
        <w:rPr>
          <w:color w:val="231F20"/>
          <w:spacing w:val="-8"/>
        </w:rPr>
        <w:t xml:space="preserve"> </w:t>
      </w:r>
      <w:r w:rsidR="00B104AD">
        <w:rPr>
          <w:color w:val="231F20"/>
        </w:rPr>
        <w:t>the</w:t>
      </w:r>
      <w:r w:rsidR="00B104AD">
        <w:rPr>
          <w:color w:val="231F20"/>
          <w:spacing w:val="-9"/>
        </w:rPr>
        <w:t xml:space="preserve"> </w:t>
      </w:r>
      <w:r w:rsidR="00B104AD">
        <w:rPr>
          <w:color w:val="231F20"/>
        </w:rPr>
        <w:t>chimpanzee</w:t>
      </w:r>
      <w:r w:rsidR="00B104AD">
        <w:rPr>
          <w:color w:val="231F20"/>
          <w:spacing w:val="-9"/>
        </w:rPr>
        <w:t xml:space="preserve"> </w:t>
      </w:r>
      <w:r w:rsidR="00B104AD">
        <w:rPr>
          <w:color w:val="231F20"/>
        </w:rPr>
        <w:t>have</w:t>
      </w:r>
      <w:r w:rsidR="00B104AD">
        <w:rPr>
          <w:color w:val="231F20"/>
          <w:spacing w:val="-13"/>
        </w:rPr>
        <w:t xml:space="preserve"> </w:t>
      </w:r>
      <w:r w:rsidR="00B104AD">
        <w:rPr>
          <w:color w:val="231F20"/>
        </w:rPr>
        <w:t>a</w:t>
      </w:r>
      <w:r w:rsidR="00B104AD">
        <w:rPr>
          <w:color w:val="231F20"/>
          <w:spacing w:val="-8"/>
        </w:rPr>
        <w:t xml:space="preserve"> </w:t>
      </w:r>
      <w:r w:rsidR="00B104AD">
        <w:rPr>
          <w:color w:val="231F20"/>
        </w:rPr>
        <w:t>theory</w:t>
      </w:r>
      <w:r w:rsidR="00B104AD">
        <w:rPr>
          <w:color w:val="231F20"/>
          <w:spacing w:val="-9"/>
        </w:rPr>
        <w:t xml:space="preserve"> </w:t>
      </w:r>
      <w:r w:rsidR="00B104AD">
        <w:rPr>
          <w:color w:val="231F20"/>
        </w:rPr>
        <w:t>of</w:t>
      </w:r>
      <w:r w:rsidR="00B104AD">
        <w:rPr>
          <w:color w:val="231F20"/>
          <w:spacing w:val="-9"/>
        </w:rPr>
        <w:t xml:space="preserve"> </w:t>
      </w:r>
      <w:r w:rsidR="00B104AD">
        <w:rPr>
          <w:color w:val="231F20"/>
        </w:rPr>
        <w:t>mind?”</w:t>
      </w:r>
      <w:r w:rsidR="00B104AD">
        <w:rPr>
          <w:color w:val="231F20"/>
          <w:spacing w:val="-9"/>
        </w:rPr>
        <w:t xml:space="preserve"> </w:t>
      </w:r>
      <w:r w:rsidR="002F2C65">
        <w:rPr>
          <w:color w:val="231F20"/>
          <w:spacing w:val="-10"/>
        </w:rPr>
        <w:t>Primatologist</w:t>
      </w:r>
      <w:ins w:id="47" w:author="Colin Klein [2]" w:date="2024-06-07T10:47:00Z">
        <w:r w:rsidR="00D623ED">
          <w:rPr>
            <w:color w:val="231F20"/>
            <w:spacing w:val="-10"/>
          </w:rPr>
          <w:t>s</w:t>
        </w:r>
      </w:ins>
      <w:r w:rsidR="002F2C65">
        <w:rPr>
          <w:color w:val="231F20"/>
          <w:spacing w:val="-10"/>
        </w:rPr>
        <w:t xml:space="preserve"> </w:t>
      </w:r>
      <w:r w:rsidR="002A26CA">
        <w:rPr>
          <w:color w:val="231F20"/>
          <w:spacing w:val="-10"/>
        </w:rPr>
        <w:t>answered “no”</w:t>
      </w:r>
      <w:r w:rsidR="00E104DF">
        <w:rPr>
          <w:color w:val="231F20"/>
          <w:spacing w:val="-10"/>
        </w:rPr>
        <w:t xml:space="preserve"> </w:t>
      </w:r>
      <w:r w:rsidR="002A26CA">
        <w:rPr>
          <w:color w:val="231F20"/>
          <w:spacing w:val="-10"/>
        </w:rPr>
        <w:t>and then shelved</w:t>
      </w:r>
      <w:r w:rsidR="002F2C65">
        <w:rPr>
          <w:color w:val="231F20"/>
          <w:spacing w:val="-10"/>
        </w:rPr>
        <w:t xml:space="preserve"> this </w:t>
      </w:r>
      <w:commentRangeStart w:id="48"/>
      <w:r w:rsidR="002F2C65">
        <w:rPr>
          <w:color w:val="231F20"/>
          <w:spacing w:val="-10"/>
        </w:rPr>
        <w:t>query</w:t>
      </w:r>
      <w:commentRangeEnd w:id="48"/>
      <w:r w:rsidR="00645A81">
        <w:rPr>
          <w:rStyle w:val="CommentReference"/>
        </w:rPr>
        <w:commentReference w:id="48"/>
      </w:r>
      <w:r w:rsidR="002A26CA">
        <w:rPr>
          <w:color w:val="231F20"/>
          <w:spacing w:val="-10"/>
        </w:rPr>
        <w:t xml:space="preserve">, </w:t>
      </w:r>
      <w:r w:rsidR="00A2245E">
        <w:rPr>
          <w:color w:val="231F20"/>
          <w:spacing w:val="-10"/>
        </w:rPr>
        <w:t xml:space="preserve">but it sparked child researchers to ask when children have a theory of mind. </w:t>
      </w:r>
    </w:p>
    <w:p w14:paraId="651BEE47" w14:textId="77777777" w:rsidR="004077C3" w:rsidRDefault="004077C3" w:rsidP="003D1843">
      <w:pPr>
        <w:spacing w:before="240"/>
        <w:ind w:right="90"/>
        <w:rPr>
          <w:color w:val="231F20"/>
          <w:spacing w:val="-10"/>
        </w:rPr>
      </w:pPr>
    </w:p>
    <w:p w14:paraId="08254DCC" w14:textId="55D80E62" w:rsidR="00AD3B20" w:rsidRDefault="00000000" w:rsidP="003D1843">
      <w:pPr>
        <w:pStyle w:val="Heading1"/>
        <w:ind w:right="90"/>
      </w:pPr>
      <w:bookmarkStart w:id="49" w:name="_v2ejlio7vqk2" w:colFirst="0" w:colLast="0"/>
      <w:bookmarkEnd w:id="49"/>
      <w:r>
        <w:t>Core concepts</w:t>
      </w:r>
    </w:p>
    <w:p w14:paraId="7D08ACCC" w14:textId="77777777" w:rsidR="00A97875" w:rsidRDefault="00482FDF" w:rsidP="003D1843">
      <w:pPr>
        <w:pStyle w:val="BodyText"/>
        <w:spacing w:before="18" w:line="259" w:lineRule="auto"/>
        <w:ind w:right="90"/>
        <w:jc w:val="both"/>
        <w:rPr>
          <w:ins w:id="50" w:author="Colin Klein [2]" w:date="2024-06-07T10:52:00Z"/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Consider t</w:t>
      </w:r>
      <w:r w:rsidR="00AD3B20" w:rsidRPr="00A2245E">
        <w:rPr>
          <w:rFonts w:ascii="Arial" w:hAnsi="Arial" w:cs="Arial"/>
          <w:color w:val="231F20"/>
          <w:sz w:val="22"/>
          <w:szCs w:val="22"/>
        </w:rPr>
        <w:t xml:space="preserve">wo </w:t>
      </w:r>
      <w:r>
        <w:rPr>
          <w:rFonts w:ascii="Arial" w:hAnsi="Arial" w:cs="Arial"/>
          <w:color w:val="231F20"/>
          <w:sz w:val="22"/>
          <w:szCs w:val="22"/>
        </w:rPr>
        <w:t xml:space="preserve">basic, </w:t>
      </w:r>
      <w:r w:rsidR="00A2245E" w:rsidRPr="00A2245E">
        <w:rPr>
          <w:rFonts w:ascii="Arial" w:hAnsi="Arial" w:cs="Arial"/>
          <w:color w:val="231F20"/>
          <w:sz w:val="22"/>
          <w:szCs w:val="22"/>
        </w:rPr>
        <w:t>everyday understandi</w:t>
      </w:r>
      <w:r>
        <w:rPr>
          <w:rFonts w:ascii="Arial" w:hAnsi="Arial" w:cs="Arial"/>
          <w:color w:val="231F20"/>
          <w:sz w:val="22"/>
          <w:szCs w:val="22"/>
        </w:rPr>
        <w:t>ngs of mind</w:t>
      </w:r>
      <w:ins w:id="51" w:author="Colin Klein [2]" w:date="2024-06-07T10:52:00Z">
        <w:r w:rsidR="00FC4D9A">
          <w:rPr>
            <w:rFonts w:ascii="Arial" w:hAnsi="Arial" w:cs="Arial"/>
            <w:color w:val="231F20"/>
            <w:sz w:val="22"/>
            <w:szCs w:val="22"/>
          </w:rPr>
          <w:t xml:space="preserve">. First, there is a </w:t>
        </w:r>
      </w:ins>
      <w:del w:id="52" w:author="Colin Klein [2]" w:date="2024-06-07T10:52:00Z">
        <w:r w:rsidR="002F2C65" w:rsidDel="00FC4D9A">
          <w:rPr>
            <w:rFonts w:ascii="Arial" w:hAnsi="Arial" w:cs="Arial"/>
            <w:color w:val="231F20"/>
            <w:sz w:val="22"/>
            <w:szCs w:val="22"/>
          </w:rPr>
          <w:delText>: A</w:delText>
        </w:r>
      </w:del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 xml:space="preserve"> mind-world distinction</w:t>
      </w:r>
      <w:r w:rsidR="002A26CA">
        <w:rPr>
          <w:rFonts w:ascii="Arial" w:hAnsi="Arial" w:cs="Arial"/>
          <w:color w:val="231F20"/>
          <w:spacing w:val="-10"/>
          <w:sz w:val="22"/>
          <w:szCs w:val="22"/>
        </w:rPr>
        <w:t>--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thoughts</w:t>
      </w:r>
      <w:r w:rsidR="00A2245E" w:rsidRPr="00A2245E">
        <w:rPr>
          <w:rFonts w:ascii="Arial" w:hAnsi="Arial" w:cs="Arial"/>
          <w:color w:val="231F20"/>
          <w:spacing w:val="-9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and</w:t>
      </w:r>
      <w:r w:rsidR="00A2245E" w:rsidRPr="00A2245E">
        <w:rPr>
          <w:rFonts w:ascii="Arial" w:hAnsi="Arial" w:cs="Arial"/>
          <w:color w:val="231F20"/>
          <w:spacing w:val="-9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physical</w:t>
      </w:r>
      <w:r w:rsidR="00A2245E" w:rsidRPr="00A2245E">
        <w:rPr>
          <w:rFonts w:ascii="Arial" w:hAnsi="Arial" w:cs="Arial"/>
          <w:color w:val="231F20"/>
          <w:spacing w:val="-10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objects</w:t>
      </w:r>
      <w:r w:rsidR="00A2245E" w:rsidRPr="00A2245E">
        <w:rPr>
          <w:rFonts w:ascii="Arial" w:hAnsi="Arial" w:cs="Arial"/>
          <w:color w:val="231F20"/>
          <w:spacing w:val="-10"/>
          <w:sz w:val="22"/>
          <w:szCs w:val="22"/>
        </w:rPr>
        <w:t xml:space="preserve"> </w:t>
      </w:r>
      <w:del w:id="53" w:author="Colin Klein [2]" w:date="2024-06-07T10:52:00Z">
        <w:r w:rsidR="00A2245E" w:rsidRPr="00A2245E" w:rsidDel="00A97875">
          <w:rPr>
            <w:rFonts w:ascii="Arial" w:hAnsi="Arial" w:cs="Arial"/>
            <w:color w:val="231F20"/>
            <w:spacing w:val="-2"/>
            <w:sz w:val="22"/>
            <w:szCs w:val="22"/>
          </w:rPr>
          <w:delText>(e.g.,</w:delText>
        </w:r>
        <w:r w:rsidR="00A2245E" w:rsidRPr="00A2245E" w:rsidDel="00A97875">
          <w:rPr>
            <w:rFonts w:ascii="Arial" w:hAnsi="Arial" w:cs="Arial"/>
            <w:color w:val="231F20"/>
            <w:spacing w:val="-10"/>
            <w:sz w:val="22"/>
            <w:szCs w:val="22"/>
          </w:rPr>
          <w:delText xml:space="preserve"> </w:delText>
        </w:r>
        <w:r w:rsidR="00A2245E" w:rsidRPr="00A2245E" w:rsidDel="00A97875">
          <w:rPr>
            <w:rFonts w:ascii="Arial" w:hAnsi="Arial" w:cs="Arial"/>
            <w:color w:val="231F20"/>
            <w:sz w:val="22"/>
            <w:szCs w:val="22"/>
          </w:rPr>
          <w:delText>thought</w:delText>
        </w:r>
        <w:r w:rsidR="002F2C65" w:rsidDel="00A97875">
          <w:rPr>
            <w:rFonts w:ascii="Arial" w:hAnsi="Arial" w:cs="Arial"/>
            <w:color w:val="231F20"/>
            <w:spacing w:val="-12"/>
            <w:sz w:val="22"/>
            <w:szCs w:val="22"/>
          </w:rPr>
          <w:delText xml:space="preserve">s </w:delText>
        </w:r>
        <w:r w:rsidR="00A2245E" w:rsidRPr="00A2245E" w:rsidDel="00A97875">
          <w:rPr>
            <w:rFonts w:ascii="Arial" w:hAnsi="Arial" w:cs="Arial"/>
            <w:color w:val="231F20"/>
            <w:sz w:val="22"/>
            <w:szCs w:val="22"/>
          </w:rPr>
          <w:delText>about</w:delText>
        </w:r>
        <w:r w:rsidR="00A2245E" w:rsidRPr="00A2245E" w:rsidDel="00A97875">
          <w:rPr>
            <w:rFonts w:ascii="Arial" w:hAnsi="Arial" w:cs="Arial"/>
            <w:color w:val="231F20"/>
            <w:spacing w:val="-12"/>
            <w:sz w:val="22"/>
            <w:szCs w:val="22"/>
          </w:rPr>
          <w:delText xml:space="preserve"> </w:delText>
        </w:r>
        <w:r w:rsidR="00A2245E" w:rsidRPr="00A2245E" w:rsidDel="00A97875">
          <w:rPr>
            <w:rFonts w:ascii="Arial" w:hAnsi="Arial" w:cs="Arial"/>
            <w:color w:val="231F20"/>
            <w:sz w:val="22"/>
            <w:szCs w:val="22"/>
          </w:rPr>
          <w:delText>dog</w:delText>
        </w:r>
        <w:r w:rsidR="00CE62FC" w:rsidDel="00A97875">
          <w:rPr>
            <w:rFonts w:ascii="Arial" w:hAnsi="Arial" w:cs="Arial"/>
            <w:color w:val="231F20"/>
            <w:sz w:val="22"/>
            <w:szCs w:val="22"/>
          </w:rPr>
          <w:delText>s</w:delText>
        </w:r>
        <w:r w:rsidR="00A2245E" w:rsidRPr="00A2245E" w:rsidDel="00A97875">
          <w:rPr>
            <w:rFonts w:ascii="Arial" w:hAnsi="Arial" w:cs="Arial"/>
            <w:color w:val="231F20"/>
            <w:spacing w:val="-12"/>
            <w:sz w:val="22"/>
            <w:szCs w:val="22"/>
          </w:rPr>
          <w:delText xml:space="preserve"> </w:delText>
        </w:r>
        <w:r w:rsidR="00A2245E" w:rsidRPr="00A2245E" w:rsidDel="00A97875">
          <w:rPr>
            <w:rFonts w:ascii="Arial" w:hAnsi="Arial" w:cs="Arial"/>
            <w:color w:val="231F20"/>
            <w:sz w:val="22"/>
            <w:szCs w:val="22"/>
          </w:rPr>
          <w:delText>v</w:delText>
        </w:r>
        <w:r w:rsidR="002F2C65" w:rsidDel="00A97875">
          <w:rPr>
            <w:rFonts w:ascii="Arial" w:hAnsi="Arial" w:cs="Arial"/>
            <w:color w:val="231F20"/>
            <w:sz w:val="22"/>
            <w:szCs w:val="22"/>
          </w:rPr>
          <w:delText>ersus</w:delText>
        </w:r>
        <w:r w:rsidR="00A2245E" w:rsidRPr="00A2245E" w:rsidDel="00A97875">
          <w:rPr>
            <w:rFonts w:ascii="Arial" w:hAnsi="Arial" w:cs="Arial"/>
            <w:color w:val="231F20"/>
            <w:spacing w:val="-12"/>
            <w:sz w:val="22"/>
            <w:szCs w:val="22"/>
          </w:rPr>
          <w:delText xml:space="preserve"> </w:delText>
        </w:r>
        <w:r w:rsidR="00A2245E" w:rsidRPr="00A2245E" w:rsidDel="00A97875">
          <w:rPr>
            <w:rFonts w:ascii="Arial" w:hAnsi="Arial" w:cs="Arial"/>
            <w:color w:val="231F20"/>
            <w:sz w:val="22"/>
            <w:szCs w:val="22"/>
          </w:rPr>
          <w:delText>dog</w:delText>
        </w:r>
        <w:r w:rsidR="002F2C65" w:rsidDel="00A97875">
          <w:rPr>
            <w:rFonts w:ascii="Arial" w:hAnsi="Arial" w:cs="Arial"/>
            <w:color w:val="231F20"/>
            <w:sz w:val="22"/>
            <w:szCs w:val="22"/>
          </w:rPr>
          <w:delText xml:space="preserve">s: </w:delText>
        </w:r>
        <w:r w:rsidR="00A2245E" w:rsidRPr="00A2245E" w:rsidDel="00A97875">
          <w:rPr>
            <w:rFonts w:ascii="Arial" w:hAnsi="Arial" w:cs="Arial"/>
            <w:color w:val="231F20"/>
            <w:spacing w:val="-13"/>
            <w:sz w:val="22"/>
            <w:szCs w:val="22"/>
          </w:rPr>
          <w:delText>dreams versus</w:delText>
        </w:r>
        <w:r w:rsidR="00A2245E" w:rsidRPr="00A2245E" w:rsidDel="00A97875">
          <w:rPr>
            <w:rFonts w:ascii="Arial" w:hAnsi="Arial" w:cs="Arial"/>
            <w:color w:val="231F20"/>
            <w:spacing w:val="-6"/>
            <w:sz w:val="22"/>
            <w:szCs w:val="22"/>
          </w:rPr>
          <w:delText xml:space="preserve"> pictures)</w:delText>
        </w:r>
      </w:del>
      <w:r w:rsidR="00A2245E" w:rsidRPr="00A2245E">
        <w:rPr>
          <w:rFonts w:ascii="Arial" w:hAnsi="Arial" w:cs="Arial"/>
          <w:color w:val="231F20"/>
          <w:spacing w:val="-6"/>
          <w:sz w:val="22"/>
          <w:szCs w:val="22"/>
        </w:rPr>
        <w:t xml:space="preserve"> are two very different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things,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one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nonmaterial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and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mental,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the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other</w:t>
      </w:r>
      <w:r w:rsidR="00A2245E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physical</w:t>
      </w:r>
      <w:r w:rsidR="002F2C65">
        <w:rPr>
          <w:rFonts w:ascii="Arial" w:hAnsi="Arial" w:cs="Arial"/>
          <w:color w:val="231F20"/>
          <w:spacing w:val="-2"/>
          <w:sz w:val="22"/>
          <w:szCs w:val="22"/>
        </w:rPr>
        <w:t xml:space="preserve"> and </w:t>
      </w:r>
      <w:r w:rsidR="00A2245E" w:rsidRPr="00A2245E">
        <w:rPr>
          <w:rFonts w:ascii="Arial" w:hAnsi="Arial" w:cs="Arial"/>
          <w:color w:val="231F20"/>
          <w:spacing w:val="-4"/>
          <w:sz w:val="22"/>
          <w:szCs w:val="22"/>
        </w:rPr>
        <w:t>tangible</w:t>
      </w:r>
      <w:ins w:id="54" w:author="Colin Klein [2]" w:date="2024-06-07T10:52:00Z">
        <w:r w:rsidR="00A97875">
          <w:rPr>
            <w:rFonts w:ascii="Arial" w:hAnsi="Arial" w:cs="Arial"/>
            <w:color w:val="231F20"/>
            <w:spacing w:val="-4"/>
            <w:sz w:val="22"/>
            <w:szCs w:val="22"/>
          </w:rPr>
          <w:t xml:space="preserve"> </w:t>
        </w:r>
        <w:r w:rsidR="00A97875" w:rsidRPr="00A2245E">
          <w:rPr>
            <w:rFonts w:ascii="Arial" w:hAnsi="Arial" w:cs="Arial"/>
            <w:color w:val="231F20"/>
            <w:spacing w:val="-2"/>
            <w:sz w:val="22"/>
            <w:szCs w:val="22"/>
          </w:rPr>
          <w:t>(e.g.,</w:t>
        </w:r>
        <w:r w:rsidR="00A97875" w:rsidRPr="00A2245E">
          <w:rPr>
            <w:rFonts w:ascii="Arial" w:hAnsi="Arial" w:cs="Arial"/>
            <w:color w:val="231F20"/>
            <w:spacing w:val="-10"/>
            <w:sz w:val="22"/>
            <w:szCs w:val="22"/>
          </w:rPr>
          <w:t xml:space="preserve"> </w:t>
        </w:r>
        <w:r w:rsidR="00A97875" w:rsidRPr="00A2245E">
          <w:rPr>
            <w:rFonts w:ascii="Arial" w:hAnsi="Arial" w:cs="Arial"/>
            <w:color w:val="231F20"/>
            <w:sz w:val="22"/>
            <w:szCs w:val="22"/>
          </w:rPr>
          <w:t>thought</w:t>
        </w:r>
        <w:r w:rsidR="00A97875">
          <w:rPr>
            <w:rFonts w:ascii="Arial" w:hAnsi="Arial" w:cs="Arial"/>
            <w:color w:val="231F20"/>
            <w:spacing w:val="-12"/>
            <w:sz w:val="22"/>
            <w:szCs w:val="22"/>
          </w:rPr>
          <w:t xml:space="preserve">s </w:t>
        </w:r>
        <w:r w:rsidR="00A97875" w:rsidRPr="00A2245E">
          <w:rPr>
            <w:rFonts w:ascii="Arial" w:hAnsi="Arial" w:cs="Arial"/>
            <w:color w:val="231F20"/>
            <w:sz w:val="22"/>
            <w:szCs w:val="22"/>
          </w:rPr>
          <w:t>about</w:t>
        </w:r>
        <w:r w:rsidR="00A97875" w:rsidRPr="00A2245E">
          <w:rPr>
            <w:rFonts w:ascii="Arial" w:hAnsi="Arial" w:cs="Arial"/>
            <w:color w:val="231F20"/>
            <w:spacing w:val="-12"/>
            <w:sz w:val="22"/>
            <w:szCs w:val="22"/>
          </w:rPr>
          <w:t xml:space="preserve"> </w:t>
        </w:r>
        <w:r w:rsidR="00A97875" w:rsidRPr="00A2245E">
          <w:rPr>
            <w:rFonts w:ascii="Arial" w:hAnsi="Arial" w:cs="Arial"/>
            <w:color w:val="231F20"/>
            <w:sz w:val="22"/>
            <w:szCs w:val="22"/>
          </w:rPr>
          <w:t>dog</w:t>
        </w:r>
        <w:r w:rsidR="00A97875">
          <w:rPr>
            <w:rFonts w:ascii="Arial" w:hAnsi="Arial" w:cs="Arial"/>
            <w:color w:val="231F20"/>
            <w:sz w:val="22"/>
            <w:szCs w:val="22"/>
          </w:rPr>
          <w:t>s</w:t>
        </w:r>
        <w:r w:rsidR="00A97875" w:rsidRPr="00A2245E">
          <w:rPr>
            <w:rFonts w:ascii="Arial" w:hAnsi="Arial" w:cs="Arial"/>
            <w:color w:val="231F20"/>
            <w:spacing w:val="-12"/>
            <w:sz w:val="22"/>
            <w:szCs w:val="22"/>
          </w:rPr>
          <w:t xml:space="preserve"> </w:t>
        </w:r>
        <w:r w:rsidR="00A97875" w:rsidRPr="00A2245E">
          <w:rPr>
            <w:rFonts w:ascii="Arial" w:hAnsi="Arial" w:cs="Arial"/>
            <w:color w:val="231F20"/>
            <w:sz w:val="22"/>
            <w:szCs w:val="22"/>
          </w:rPr>
          <w:t>v</w:t>
        </w:r>
        <w:r w:rsidR="00A97875">
          <w:rPr>
            <w:rFonts w:ascii="Arial" w:hAnsi="Arial" w:cs="Arial"/>
            <w:color w:val="231F20"/>
            <w:sz w:val="22"/>
            <w:szCs w:val="22"/>
          </w:rPr>
          <w:t>ersus</w:t>
        </w:r>
        <w:r w:rsidR="00A97875" w:rsidRPr="00A2245E">
          <w:rPr>
            <w:rFonts w:ascii="Arial" w:hAnsi="Arial" w:cs="Arial"/>
            <w:color w:val="231F20"/>
            <w:spacing w:val="-12"/>
            <w:sz w:val="22"/>
            <w:szCs w:val="22"/>
          </w:rPr>
          <w:t xml:space="preserve"> </w:t>
        </w:r>
        <w:r w:rsidR="00A97875" w:rsidRPr="00A2245E">
          <w:rPr>
            <w:rFonts w:ascii="Arial" w:hAnsi="Arial" w:cs="Arial"/>
            <w:color w:val="231F20"/>
            <w:sz w:val="22"/>
            <w:szCs w:val="22"/>
          </w:rPr>
          <w:t>dog</w:t>
        </w:r>
        <w:r w:rsidR="00A97875">
          <w:rPr>
            <w:rFonts w:ascii="Arial" w:hAnsi="Arial" w:cs="Arial"/>
            <w:color w:val="231F20"/>
            <w:sz w:val="22"/>
            <w:szCs w:val="22"/>
          </w:rPr>
          <w:t xml:space="preserve">s: </w:t>
        </w:r>
        <w:r w:rsidR="00A97875" w:rsidRPr="00A2245E">
          <w:rPr>
            <w:rFonts w:ascii="Arial" w:hAnsi="Arial" w:cs="Arial"/>
            <w:color w:val="231F20"/>
            <w:spacing w:val="-13"/>
            <w:sz w:val="22"/>
            <w:szCs w:val="22"/>
          </w:rPr>
          <w:t>dreams versus</w:t>
        </w:r>
        <w:r w:rsidR="00A97875" w:rsidRPr="00A2245E">
          <w:rPr>
            <w:rFonts w:ascii="Arial" w:hAnsi="Arial" w:cs="Arial"/>
            <w:color w:val="231F20"/>
            <w:spacing w:val="-6"/>
            <w:sz w:val="22"/>
            <w:szCs w:val="22"/>
          </w:rPr>
          <w:t xml:space="preserve"> pictures)</w:t>
        </w:r>
      </w:ins>
      <w:r w:rsidR="00A2245E" w:rsidRPr="00A2245E">
        <w:rPr>
          <w:rFonts w:ascii="Arial" w:hAnsi="Arial" w:cs="Arial"/>
          <w:color w:val="231F20"/>
          <w:spacing w:val="-4"/>
          <w:sz w:val="22"/>
          <w:szCs w:val="22"/>
        </w:rPr>
        <w:t>.</w:t>
      </w:r>
      <w:r w:rsidR="00A2245E" w:rsidRPr="00A2245E">
        <w:rPr>
          <w:rFonts w:ascii="Arial" w:hAnsi="Arial" w:cs="Arial"/>
          <w:color w:val="231F20"/>
          <w:spacing w:val="-9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4"/>
          <w:sz w:val="22"/>
          <w:szCs w:val="22"/>
        </w:rPr>
        <w:t>Contradicting</w:t>
      </w:r>
      <w:r w:rsidR="00A2245E" w:rsidRPr="00A2245E">
        <w:rPr>
          <w:rFonts w:ascii="Arial" w:hAnsi="Arial" w:cs="Arial"/>
          <w:color w:val="231F20"/>
          <w:spacing w:val="-7"/>
          <w:sz w:val="22"/>
          <w:szCs w:val="22"/>
        </w:rPr>
        <w:t xml:space="preserve"> </w:t>
      </w:r>
      <w:r w:rsidR="002F2C65">
        <w:rPr>
          <w:rFonts w:ascii="Arial" w:hAnsi="Arial" w:cs="Arial"/>
          <w:color w:val="231F20"/>
          <w:spacing w:val="-4"/>
          <w:sz w:val="22"/>
          <w:szCs w:val="22"/>
        </w:rPr>
        <w:t xml:space="preserve">Piaget’s claims about </w:t>
      </w:r>
      <w:r w:rsidR="00A2245E" w:rsidRPr="00A2245E">
        <w:rPr>
          <w:rFonts w:ascii="Arial" w:hAnsi="Arial" w:cs="Arial"/>
          <w:color w:val="231F20"/>
          <w:spacing w:val="-4"/>
          <w:sz w:val="22"/>
          <w:szCs w:val="22"/>
        </w:rPr>
        <w:t>child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hood</w:t>
      </w:r>
      <w:r w:rsidR="002F2C65">
        <w:rPr>
          <w:rFonts w:ascii="Arial" w:hAnsi="Arial" w:cs="Arial"/>
          <w:color w:val="231F20"/>
          <w:spacing w:val="-11"/>
          <w:sz w:val="22"/>
          <w:szCs w:val="22"/>
        </w:rPr>
        <w:t xml:space="preserve"> r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ealism,</w:t>
      </w:r>
      <w:r w:rsidR="00A2245E" w:rsidRPr="00A2245E">
        <w:rPr>
          <w:rFonts w:ascii="Arial" w:hAnsi="Arial" w:cs="Arial"/>
          <w:color w:val="231F20"/>
          <w:spacing w:val="-10"/>
          <w:sz w:val="22"/>
          <w:szCs w:val="22"/>
        </w:rPr>
        <w:t xml:space="preserve"> </w:t>
      </w:r>
      <w:r w:rsidR="002F2C65">
        <w:rPr>
          <w:rFonts w:ascii="Arial" w:hAnsi="Arial" w:cs="Arial"/>
          <w:color w:val="231F20"/>
          <w:spacing w:val="-10"/>
          <w:sz w:val="22"/>
          <w:szCs w:val="22"/>
        </w:rPr>
        <w:t>even 3-year-olds</w:t>
      </w:r>
      <w:r w:rsidR="00A2245E" w:rsidRPr="00A2245E">
        <w:rPr>
          <w:rFonts w:ascii="Arial" w:hAnsi="Arial" w:cs="Arial"/>
          <w:color w:val="231F20"/>
          <w:spacing w:val="-10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proved</w:t>
      </w:r>
      <w:r w:rsidR="00A2245E" w:rsidRPr="00A2245E">
        <w:rPr>
          <w:rFonts w:ascii="Arial" w:hAnsi="Arial" w:cs="Arial"/>
          <w:color w:val="231F20"/>
          <w:spacing w:val="-11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surprisingly</w:t>
      </w:r>
      <w:r w:rsidR="00A2245E" w:rsidRPr="00A2245E">
        <w:rPr>
          <w:rFonts w:ascii="Arial" w:hAnsi="Arial" w:cs="Arial"/>
          <w:color w:val="231F20"/>
          <w:spacing w:val="-10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good</w:t>
      </w:r>
      <w:r w:rsidR="00A2245E" w:rsidRPr="00A2245E">
        <w:rPr>
          <w:rFonts w:ascii="Arial" w:hAnsi="Arial" w:cs="Arial"/>
          <w:color w:val="231F20"/>
          <w:spacing w:val="-11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at</w:t>
      </w:r>
      <w:r w:rsidR="00A2245E" w:rsidRPr="00A2245E">
        <w:rPr>
          <w:rFonts w:ascii="Arial" w:hAnsi="Arial" w:cs="Arial"/>
          <w:color w:val="231F20"/>
          <w:spacing w:val="-10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pacing w:val="-2"/>
          <w:sz w:val="22"/>
          <w:szCs w:val="22"/>
        </w:rPr>
        <w:t>this</w:t>
      </w:r>
      <w:r w:rsidR="00A2245E" w:rsidRPr="00A2245E">
        <w:rPr>
          <w:rFonts w:ascii="Arial" w:hAnsi="Arial" w:cs="Arial"/>
          <w:color w:val="231F20"/>
          <w:spacing w:val="-13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z w:val="22"/>
          <w:szCs w:val="22"/>
        </w:rPr>
        <w:t>nonobvious</w:t>
      </w:r>
      <w:r w:rsidR="00A2245E" w:rsidRPr="00A2245E">
        <w:rPr>
          <w:rFonts w:ascii="Arial" w:hAnsi="Arial" w:cs="Arial"/>
          <w:color w:val="231F20"/>
          <w:spacing w:val="-12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z w:val="22"/>
          <w:szCs w:val="22"/>
        </w:rPr>
        <w:t>and</w:t>
      </w:r>
      <w:r w:rsidR="00A2245E" w:rsidRPr="00A2245E">
        <w:rPr>
          <w:rFonts w:ascii="Arial" w:hAnsi="Arial" w:cs="Arial"/>
          <w:color w:val="231F20"/>
          <w:spacing w:val="-13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z w:val="22"/>
          <w:szCs w:val="22"/>
        </w:rPr>
        <w:t>abstract</w:t>
      </w:r>
      <w:r w:rsidR="00A2245E" w:rsidRPr="00A2245E">
        <w:rPr>
          <w:rFonts w:ascii="Arial" w:hAnsi="Arial" w:cs="Arial"/>
          <w:color w:val="231F20"/>
          <w:spacing w:val="-12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color w:val="231F20"/>
          <w:sz w:val="22"/>
          <w:szCs w:val="22"/>
        </w:rPr>
        <w:t>understanding</w:t>
      </w:r>
      <w:r w:rsidR="00A2245E">
        <w:rPr>
          <w:rFonts w:ascii="Arial" w:hAnsi="Arial" w:cs="Arial"/>
          <w:color w:val="231F20"/>
          <w:sz w:val="22"/>
          <w:szCs w:val="22"/>
        </w:rPr>
        <w:t xml:space="preserve"> (</w:t>
      </w:r>
      <w:r w:rsidR="00CE62FC">
        <w:rPr>
          <w:rFonts w:ascii="Arial" w:hAnsi="Arial" w:cs="Arial"/>
          <w:color w:val="231F20"/>
          <w:sz w:val="22"/>
          <w:szCs w:val="22"/>
        </w:rPr>
        <w:t>Wellman &amp; Estes, 198</w:t>
      </w:r>
      <w:r w:rsidR="00A07DAC">
        <w:rPr>
          <w:rFonts w:ascii="Arial" w:hAnsi="Arial" w:cs="Arial"/>
          <w:color w:val="231F20"/>
          <w:sz w:val="22"/>
          <w:szCs w:val="22"/>
        </w:rPr>
        <w:t>6</w:t>
      </w:r>
      <w:r w:rsidR="00A2245E">
        <w:rPr>
          <w:rFonts w:ascii="Arial" w:hAnsi="Arial" w:cs="Arial"/>
          <w:color w:val="231F20"/>
          <w:sz w:val="22"/>
          <w:szCs w:val="22"/>
        </w:rPr>
        <w:t>)</w:t>
      </w:r>
      <w:r w:rsidR="00A2245E" w:rsidRPr="00A2245E">
        <w:rPr>
          <w:rFonts w:ascii="Arial" w:hAnsi="Arial" w:cs="Arial"/>
          <w:color w:val="231F20"/>
          <w:sz w:val="22"/>
          <w:szCs w:val="22"/>
        </w:rPr>
        <w:t xml:space="preserve">. </w:t>
      </w:r>
    </w:p>
    <w:p w14:paraId="56F6D528" w14:textId="77777777" w:rsidR="00A97875" w:rsidRDefault="00A97875" w:rsidP="003D1843">
      <w:pPr>
        <w:pStyle w:val="BodyText"/>
        <w:spacing w:before="18" w:line="259" w:lineRule="auto"/>
        <w:ind w:right="90"/>
        <w:jc w:val="both"/>
        <w:rPr>
          <w:ins w:id="55" w:author="Colin Klein [2]" w:date="2024-06-07T10:52:00Z"/>
          <w:rFonts w:ascii="Arial" w:hAnsi="Arial" w:cs="Arial"/>
          <w:color w:val="231F20"/>
          <w:sz w:val="22"/>
          <w:szCs w:val="22"/>
        </w:rPr>
      </w:pPr>
    </w:p>
    <w:p w14:paraId="484A3184" w14:textId="50DA04CC" w:rsidR="00AD3B20" w:rsidRPr="00A2245E" w:rsidRDefault="00A2245E" w:rsidP="003D1843">
      <w:pPr>
        <w:pStyle w:val="BodyText"/>
        <w:spacing w:before="18" w:line="259" w:lineRule="auto"/>
        <w:ind w:right="90"/>
        <w:jc w:val="both"/>
        <w:rPr>
          <w:rFonts w:ascii="Arial" w:hAnsi="Arial" w:cs="Arial"/>
          <w:sz w:val="22"/>
          <w:szCs w:val="22"/>
        </w:rPr>
      </w:pPr>
      <w:r w:rsidRPr="00A2245E">
        <w:rPr>
          <w:rFonts w:ascii="Arial" w:hAnsi="Arial" w:cs="Arial"/>
          <w:color w:val="231F20"/>
          <w:sz w:val="22"/>
          <w:szCs w:val="22"/>
        </w:rPr>
        <w:t xml:space="preserve">Second, </w:t>
      </w:r>
      <w:r w:rsidR="001E1043">
        <w:rPr>
          <w:rFonts w:ascii="Arial" w:hAnsi="Arial" w:cs="Arial"/>
          <w:color w:val="231F20"/>
          <w:sz w:val="22"/>
          <w:szCs w:val="22"/>
        </w:rPr>
        <w:t xml:space="preserve">there is </w:t>
      </w:r>
      <w:r w:rsidRPr="00A2245E">
        <w:rPr>
          <w:rFonts w:ascii="Arial" w:hAnsi="Arial" w:cs="Arial"/>
          <w:color w:val="231F20"/>
          <w:spacing w:val="-2"/>
          <w:sz w:val="22"/>
          <w:szCs w:val="22"/>
        </w:rPr>
        <w:t>u</w:t>
      </w:r>
      <w:r w:rsidR="00AD3B20" w:rsidRPr="00A2245E">
        <w:rPr>
          <w:rFonts w:ascii="Arial" w:hAnsi="Arial" w:cs="Arial"/>
          <w:color w:val="231F20"/>
          <w:spacing w:val="-2"/>
          <w:sz w:val="22"/>
          <w:szCs w:val="22"/>
        </w:rPr>
        <w:t>nderstanding</w:t>
      </w:r>
      <w:r w:rsidR="00AD3B20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4"/>
          <w:sz w:val="22"/>
          <w:szCs w:val="22"/>
        </w:rPr>
        <w:t>how</w:t>
      </w:r>
      <w:r w:rsidR="00AD3B20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4"/>
          <w:sz w:val="22"/>
          <w:szCs w:val="22"/>
        </w:rPr>
        <w:t>agents’</w:t>
      </w:r>
      <w:r w:rsidR="00AD3B20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1E1043">
        <w:rPr>
          <w:rFonts w:ascii="Arial" w:hAnsi="Arial" w:cs="Arial"/>
          <w:color w:val="231F20"/>
          <w:spacing w:val="-4"/>
          <w:sz w:val="22"/>
          <w:szCs w:val="22"/>
        </w:rPr>
        <w:t>mental states</w:t>
      </w:r>
      <w:r w:rsidR="00AD3B20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4"/>
          <w:sz w:val="22"/>
          <w:szCs w:val="22"/>
        </w:rPr>
        <w:t>work</w:t>
      </w:r>
      <w:r w:rsidR="001E1043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4"/>
          <w:sz w:val="22"/>
          <w:szCs w:val="22"/>
        </w:rPr>
        <w:t>to</w:t>
      </w:r>
      <w:r w:rsidR="00AD3B20" w:rsidRPr="00A2245E">
        <w:rPr>
          <w:rFonts w:ascii="Arial" w:hAnsi="Arial" w:cs="Arial"/>
          <w:color w:val="231F20"/>
          <w:spacing w:val="-8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4"/>
          <w:sz w:val="22"/>
          <w:szCs w:val="22"/>
        </w:rPr>
        <w:t xml:space="preserve">produce </w:t>
      </w:r>
      <w:r w:rsidR="00AD3B20" w:rsidRPr="00A2245E">
        <w:rPr>
          <w:rFonts w:ascii="Arial" w:hAnsi="Arial" w:cs="Arial"/>
          <w:color w:val="231F20"/>
          <w:spacing w:val="-6"/>
          <w:sz w:val="22"/>
          <w:szCs w:val="22"/>
        </w:rPr>
        <w:t>intentional</w:t>
      </w:r>
      <w:r w:rsidR="00AD3B20" w:rsidRPr="00A2245E">
        <w:rPr>
          <w:rFonts w:ascii="Arial" w:hAnsi="Arial" w:cs="Arial"/>
          <w:color w:val="231F20"/>
          <w:spacing w:val="1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6"/>
          <w:sz w:val="22"/>
          <w:szCs w:val="22"/>
        </w:rPr>
        <w:t>behavior</w:t>
      </w:r>
      <w:r w:rsidRPr="00A2245E">
        <w:rPr>
          <w:rFonts w:ascii="Arial" w:hAnsi="Arial" w:cs="Arial"/>
          <w:color w:val="231F20"/>
          <w:spacing w:val="-6"/>
          <w:sz w:val="22"/>
          <w:szCs w:val="22"/>
        </w:rPr>
        <w:t>. Here, an intriguing development appeared between 3- and 7-years revealed in children’s (mis)understanding</w:t>
      </w:r>
      <w:r w:rsidR="00AD3B20" w:rsidRPr="00A2245E">
        <w:rPr>
          <w:rFonts w:ascii="Arial" w:hAnsi="Arial" w:cs="Arial"/>
          <w:color w:val="231F20"/>
          <w:spacing w:val="3"/>
          <w:sz w:val="22"/>
          <w:szCs w:val="22"/>
        </w:rPr>
        <w:t xml:space="preserve"> </w:t>
      </w:r>
      <w:r w:rsidRPr="00A2245E">
        <w:rPr>
          <w:rFonts w:ascii="Arial" w:hAnsi="Arial" w:cs="Arial"/>
          <w:color w:val="231F20"/>
          <w:spacing w:val="3"/>
          <w:sz w:val="22"/>
          <w:szCs w:val="22"/>
        </w:rPr>
        <w:t>of</w:t>
      </w:r>
      <w:r w:rsidR="00AD3B20" w:rsidRPr="00A2245E">
        <w:rPr>
          <w:rFonts w:ascii="Arial" w:hAnsi="Arial" w:cs="Arial"/>
          <w:color w:val="231F20"/>
          <w:spacing w:val="2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6"/>
          <w:sz w:val="22"/>
          <w:szCs w:val="22"/>
        </w:rPr>
        <w:t>false</w:t>
      </w:r>
      <w:r w:rsidR="00AD3B20" w:rsidRPr="00A2245E">
        <w:rPr>
          <w:rFonts w:ascii="Arial" w:hAnsi="Arial" w:cs="Arial"/>
          <w:color w:val="231F20"/>
          <w:spacing w:val="3"/>
          <w:sz w:val="22"/>
          <w:szCs w:val="22"/>
        </w:rPr>
        <w:t xml:space="preserve"> </w:t>
      </w:r>
      <w:r w:rsidR="00AD3B20" w:rsidRPr="00A2245E">
        <w:rPr>
          <w:rFonts w:ascii="Arial" w:hAnsi="Arial" w:cs="Arial"/>
          <w:color w:val="231F20"/>
          <w:spacing w:val="-6"/>
          <w:sz w:val="22"/>
          <w:szCs w:val="22"/>
        </w:rPr>
        <w:t>beliefs</w:t>
      </w:r>
      <w:r w:rsidRPr="00A2245E">
        <w:rPr>
          <w:rFonts w:ascii="Arial" w:hAnsi="Arial" w:cs="Arial"/>
          <w:color w:val="231F20"/>
          <w:spacing w:val="-6"/>
          <w:sz w:val="22"/>
          <w:szCs w:val="22"/>
        </w:rPr>
        <w:t xml:space="preserve">. </w:t>
      </w:r>
    </w:p>
    <w:p w14:paraId="475508A8" w14:textId="31101F69" w:rsidR="00AD3B20" w:rsidRPr="00A2245E" w:rsidRDefault="00AD3B20" w:rsidP="003D1843">
      <w:pPr>
        <w:spacing w:before="240"/>
        <w:ind w:right="90"/>
        <w:rPr>
          <w:i/>
          <w:iCs/>
        </w:rPr>
      </w:pPr>
      <w:r w:rsidRPr="00A2245E">
        <w:rPr>
          <w:i/>
          <w:iCs/>
        </w:rPr>
        <w:t>F</w:t>
      </w:r>
      <w:r w:rsidR="00A2245E" w:rsidRPr="00A2245E">
        <w:rPr>
          <w:i/>
          <w:iCs/>
        </w:rPr>
        <w:t xml:space="preserve">alse </w:t>
      </w:r>
      <w:r w:rsidRPr="00A2245E">
        <w:rPr>
          <w:i/>
          <w:iCs/>
        </w:rPr>
        <w:t>B</w:t>
      </w:r>
      <w:r w:rsidR="00A2245E" w:rsidRPr="00A2245E">
        <w:rPr>
          <w:i/>
          <w:iCs/>
        </w:rPr>
        <w:t>elief</w:t>
      </w:r>
      <w:r w:rsidRPr="00A2245E">
        <w:rPr>
          <w:i/>
          <w:iCs/>
        </w:rPr>
        <w:t>s</w:t>
      </w:r>
    </w:p>
    <w:p w14:paraId="1FA81A80" w14:textId="7AC0E5A5" w:rsidR="00A2245E" w:rsidRDefault="00A2245E" w:rsidP="003D1843">
      <w:pPr>
        <w:spacing w:before="240"/>
        <w:ind w:right="90"/>
      </w:pPr>
      <w:r>
        <w:t xml:space="preserve">In a prototypic false-belief task, children see Jill put a toy in a drawer. </w:t>
      </w:r>
      <w:r w:rsidR="00CE62FC">
        <w:t xml:space="preserve">While </w:t>
      </w:r>
      <w:r>
        <w:t xml:space="preserve">Jill </w:t>
      </w:r>
      <w:r w:rsidR="00CE62FC">
        <w:t>is</w:t>
      </w:r>
      <w:r>
        <w:t xml:space="preserve"> gone the toy is moved</w:t>
      </w:r>
      <w:r w:rsidR="00482FDF">
        <w:t xml:space="preserve"> to a cupboard</w:t>
      </w:r>
      <w:r>
        <w:t xml:space="preserve">. </w:t>
      </w:r>
      <w:r w:rsidR="002F2C65">
        <w:t xml:space="preserve">When </w:t>
      </w:r>
      <w:r>
        <w:t xml:space="preserve">Jill comes back, “Where will Jill look for her toy?” Older children </w:t>
      </w:r>
      <w:r>
        <w:lastRenderedPageBreak/>
        <w:t>answer correctly</w:t>
      </w:r>
      <w:r w:rsidR="00CE62FC">
        <w:t>.</w:t>
      </w:r>
      <w:r>
        <w:t xml:space="preserve"> Younger children consistently say Jill will look in the cupboard (where it really </w:t>
      </w:r>
      <w:commentRangeStart w:id="56"/>
      <w:r>
        <w:t xml:space="preserve">is). Several </w:t>
      </w:r>
      <w:commentRangeEnd w:id="56"/>
      <w:r w:rsidR="005709F1">
        <w:rPr>
          <w:rStyle w:val="CommentReference"/>
        </w:rPr>
        <w:commentReference w:id="56"/>
      </w:r>
      <w:r>
        <w:t>factors make these tasks easier or harder</w:t>
      </w:r>
      <w:ins w:id="57" w:author="Colin Klein [2]" w:date="2024-06-07T10:55:00Z">
        <w:r w:rsidR="000303D2">
          <w:t xml:space="preserve">, </w:t>
        </w:r>
      </w:ins>
      <w:del w:id="58" w:author="Colin Klein [2]" w:date="2024-06-07T10:55:00Z">
        <w:r w:rsidDel="000303D2">
          <w:delText xml:space="preserve"> </w:delText>
        </w:r>
      </w:del>
      <w:r>
        <w:t xml:space="preserve">but nonetheless children go from consistently wrong to consistently correct, typically in the preschool years. </w:t>
      </w:r>
      <w:ins w:id="59" w:author="Colin Klein [2]" w:date="2024-06-07T10:55:00Z">
        <w:r w:rsidR="00AA5529">
          <w:t xml:space="preserve">This finding is true across cultures. </w:t>
        </w:r>
      </w:ins>
      <w:r>
        <w:t xml:space="preserve">As shown in Figure </w:t>
      </w:r>
      <w:r w:rsidR="006E7E06">
        <w:t>1</w:t>
      </w:r>
      <w:r w:rsidR="00CE62FC">
        <w:t>,</w:t>
      </w:r>
      <w:r>
        <w:t xml:space="preserve"> children everywhere come to understand that a person’s actions </w:t>
      </w:r>
      <w:r w:rsidR="002F2C65">
        <w:t>depend</w:t>
      </w:r>
      <w:r>
        <w:t xml:space="preserve"> </w:t>
      </w:r>
      <w:r w:rsidR="002F2C65">
        <w:t>on</w:t>
      </w:r>
      <w:r>
        <w:t xml:space="preserve"> what </w:t>
      </w:r>
      <w:del w:id="60" w:author="Colin Klein [2]" w:date="2024-06-07T10:55:00Z">
        <w:r w:rsidDel="00AA5529">
          <w:delText>she/he</w:delText>
        </w:r>
      </w:del>
      <w:ins w:id="61" w:author="Colin Klein [2]" w:date="2024-06-07T10:55:00Z">
        <w:r w:rsidR="00AA5529">
          <w:t>they</w:t>
        </w:r>
      </w:ins>
      <w:r>
        <w:t xml:space="preserve"> think</w:t>
      </w:r>
      <w:del w:id="62" w:author="Colin Klein [2]" w:date="2024-06-07T10:55:00Z">
        <w:r w:rsidDel="00AA5529">
          <w:delText>s</w:delText>
        </w:r>
      </w:del>
      <w:r>
        <w:t xml:space="preserve">, not just </w:t>
      </w:r>
      <w:ins w:id="63" w:author="Colin Klein [2]" w:date="2024-06-07T10:55:00Z">
        <w:r w:rsidR="00171881">
          <w:t xml:space="preserve">what is </w:t>
        </w:r>
        <w:commentRangeStart w:id="64"/>
        <w:r w:rsidR="00171881">
          <w:t>true</w:t>
        </w:r>
      </w:ins>
      <w:commentRangeEnd w:id="64"/>
      <w:ins w:id="65" w:author="Colin Klein [2]" w:date="2024-06-07T10:56:00Z">
        <w:r w:rsidR="00AE725B">
          <w:rPr>
            <w:rStyle w:val="CommentReference"/>
          </w:rPr>
          <w:commentReference w:id="64"/>
        </w:r>
      </w:ins>
      <w:ins w:id="66" w:author="Colin Klein [2]" w:date="2024-06-07T10:55:00Z">
        <w:r w:rsidR="00171881">
          <w:t>.</w:t>
        </w:r>
      </w:ins>
      <w:del w:id="67" w:author="Colin Klein [2]" w:date="2024-06-07T10:55:00Z">
        <w:r w:rsidDel="00171881">
          <w:delText>reality itself</w:delText>
        </w:r>
      </w:del>
      <w:r>
        <w:t xml:space="preserve">. </w:t>
      </w:r>
    </w:p>
    <w:p w14:paraId="3065036B" w14:textId="2E40FB6F" w:rsidR="001E1043" w:rsidRDefault="001E1043" w:rsidP="003D1843">
      <w:pPr>
        <w:spacing w:before="240"/>
        <w:ind w:right="90"/>
      </w:pPr>
    </w:p>
    <w:p w14:paraId="0DFAA9D1" w14:textId="420BBFC5" w:rsidR="001E1043" w:rsidRDefault="001E1043" w:rsidP="003D1843">
      <w:pPr>
        <w:spacing w:before="240"/>
        <w:ind w:right="9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C8CD58" wp14:editId="4D7A8E92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3181985" cy="3178175"/>
            <wp:effectExtent l="0" t="0" r="0" b="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317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6580D2" w14:textId="44A1E532" w:rsidR="001E1043" w:rsidRDefault="001E1043" w:rsidP="003D1843">
      <w:pPr>
        <w:spacing w:before="240"/>
        <w:ind w:right="90"/>
      </w:pPr>
    </w:p>
    <w:p w14:paraId="11E28782" w14:textId="3A753F9F" w:rsidR="001E1043" w:rsidRDefault="001E1043" w:rsidP="003D1843">
      <w:pPr>
        <w:spacing w:before="240"/>
        <w:ind w:right="90"/>
      </w:pPr>
    </w:p>
    <w:p w14:paraId="3F1695D9" w14:textId="607F6C90" w:rsidR="001E1043" w:rsidRDefault="001E1043" w:rsidP="003D1843">
      <w:pPr>
        <w:spacing w:before="240"/>
        <w:ind w:right="90"/>
      </w:pPr>
    </w:p>
    <w:p w14:paraId="1374BC23" w14:textId="2C72208E" w:rsidR="001E1043" w:rsidRDefault="001E1043" w:rsidP="003D1843">
      <w:pPr>
        <w:spacing w:before="240"/>
        <w:ind w:right="90"/>
      </w:pPr>
      <w:r>
        <w:t>Figure: :Children in different cultural-linguistic communities achieve false-belief understanding somewhat more quickly or slowly, yet in all locales they evidence the same trajectory—from below chance to above chance performance (0=chance in this graph) typically in the preschool years (Wellman, et al., 2011)</w:t>
      </w:r>
    </w:p>
    <w:p w14:paraId="49F387E8" w14:textId="1EB1BEB4" w:rsidR="001E1043" w:rsidRDefault="001E1043" w:rsidP="003D1843">
      <w:pPr>
        <w:spacing w:before="240"/>
        <w:ind w:right="90"/>
      </w:pPr>
    </w:p>
    <w:p w14:paraId="23EDB6B1" w14:textId="77777777" w:rsidR="001E1043" w:rsidRDefault="001E1043" w:rsidP="003D1843">
      <w:pPr>
        <w:spacing w:before="240"/>
        <w:ind w:right="90"/>
      </w:pPr>
    </w:p>
    <w:p w14:paraId="55501A50" w14:textId="35F63925" w:rsidR="00A2245E" w:rsidRPr="00A2245E" w:rsidDel="0003089D" w:rsidRDefault="00A2245E" w:rsidP="003D1843">
      <w:pPr>
        <w:spacing w:before="240"/>
        <w:ind w:right="90"/>
        <w:rPr>
          <w:del w:id="68" w:author="Colin Klein [2]" w:date="2024-06-07T10:53:00Z"/>
          <w:i/>
          <w:iCs/>
        </w:rPr>
      </w:pPr>
      <w:del w:id="69" w:author="Colin Klein [2]" w:date="2024-06-07T10:53:00Z">
        <w:r w:rsidRPr="00A2245E" w:rsidDel="0003089D">
          <w:rPr>
            <w:i/>
            <w:iCs/>
          </w:rPr>
          <w:delText>Real world impacts</w:delText>
        </w:r>
      </w:del>
    </w:p>
    <w:p w14:paraId="220B2E89" w14:textId="7D460E0A" w:rsidR="00BF3B59" w:rsidRPr="008A7070" w:rsidRDefault="008A7070" w:rsidP="008A7070">
      <w:pPr>
        <w:rPr>
          <w:color w:val="000000" w:themeColor="text1"/>
        </w:rPr>
      </w:pPr>
      <w:r>
        <w:t>N</w:t>
      </w:r>
      <w:r w:rsidR="00A2245E">
        <w:t>ormal variation</w:t>
      </w:r>
      <w:r w:rsidR="00A2245E">
        <w:rPr>
          <w:color w:val="231F20"/>
          <w:spacing w:val="-4"/>
        </w:rPr>
        <w:t xml:space="preserve"> </w:t>
      </w:r>
      <w:r>
        <w:t>in when children come to understand false beliefs</w:t>
      </w:r>
      <w:r w:rsidR="00425F53">
        <w:t xml:space="preserve"> </w:t>
      </w:r>
      <w:r>
        <w:t>(see Figure 1)</w:t>
      </w:r>
      <w:del w:id="70" w:author="Colin Klein [2]" w:date="2024-06-07T10:56:00Z">
        <w:r w:rsidDel="00AE725B">
          <w:delText>.</w:delText>
        </w:r>
      </w:del>
      <w:r>
        <w:t xml:space="preserve"> </w:t>
      </w:r>
      <w:r w:rsidR="00BF3B59">
        <w:rPr>
          <w:color w:val="231F20"/>
          <w:spacing w:val="-6"/>
        </w:rPr>
        <w:t>allow</w:t>
      </w:r>
      <w:r w:rsidR="006E7E06">
        <w:rPr>
          <w:color w:val="231F20"/>
          <w:spacing w:val="-6"/>
        </w:rPr>
        <w:t>s</w:t>
      </w:r>
      <w:r w:rsidR="00BF3B59">
        <w:rPr>
          <w:color w:val="231F20"/>
          <w:spacing w:val="-6"/>
        </w:rPr>
        <w:t xml:space="preserve"> investigators to show that theory-of-mind develop</w:t>
      </w:r>
      <w:r w:rsidR="00BF3B59">
        <w:rPr>
          <w:color w:val="231F20"/>
        </w:rPr>
        <w:t>ments</w:t>
      </w:r>
      <w:r w:rsidR="00BF3B59">
        <w:rPr>
          <w:color w:val="231F20"/>
          <w:spacing w:val="-13"/>
        </w:rPr>
        <w:t xml:space="preserve"> </w:t>
      </w:r>
      <w:r w:rsidR="00BF3B59">
        <w:rPr>
          <w:color w:val="231F20"/>
        </w:rPr>
        <w:t>have</w:t>
      </w:r>
      <w:r w:rsidR="00BF3B59">
        <w:rPr>
          <w:color w:val="231F20"/>
          <w:spacing w:val="-12"/>
        </w:rPr>
        <w:t xml:space="preserve"> </w:t>
      </w:r>
      <w:r w:rsidR="00BF3B59">
        <w:rPr>
          <w:color w:val="231F20"/>
        </w:rPr>
        <w:t>wide-ranging</w:t>
      </w:r>
      <w:r w:rsidR="00BF3B59">
        <w:rPr>
          <w:color w:val="231F20"/>
          <w:spacing w:val="-13"/>
        </w:rPr>
        <w:t xml:space="preserve"> </w:t>
      </w:r>
      <w:r w:rsidR="00BF3B59">
        <w:rPr>
          <w:color w:val="231F20"/>
        </w:rPr>
        <w:t>consequences</w:t>
      </w:r>
      <w:ins w:id="71" w:author="Colin Klein [2]" w:date="2024-06-07T10:56:00Z">
        <w:r w:rsidR="00AE725B">
          <w:rPr>
            <w:color w:val="231F20"/>
          </w:rPr>
          <w:t xml:space="preserve">. These include </w:t>
        </w:r>
      </w:ins>
      <w:del w:id="72" w:author="Colin Klein [2]" w:date="2024-06-07T10:57:00Z">
        <w:r w:rsidR="00BF3B59" w:rsidDel="00AE725B">
          <w:rPr>
            <w:color w:val="231F20"/>
          </w:rPr>
          <w:delText>,</w:delText>
        </w:r>
        <w:r w:rsidR="00BF3B59" w:rsidDel="00AE725B">
          <w:rPr>
            <w:color w:val="231F20"/>
            <w:spacing w:val="-12"/>
          </w:rPr>
          <w:delText xml:space="preserve"> </w:delText>
        </w:r>
        <w:r w:rsidR="00BF3B59" w:rsidDel="00AE725B">
          <w:rPr>
            <w:color w:val="231F20"/>
          </w:rPr>
          <w:delText>including</w:delText>
        </w:r>
        <w:r w:rsidR="00BF3B59" w:rsidDel="00AE725B">
          <w:rPr>
            <w:color w:val="231F20"/>
            <w:spacing w:val="-13"/>
          </w:rPr>
          <w:delText xml:space="preserve"> </w:delText>
        </w:r>
      </w:del>
      <w:r w:rsidR="00BF3B59">
        <w:rPr>
          <w:color w:val="231F20"/>
        </w:rPr>
        <w:t>significant impacts</w:t>
      </w:r>
      <w:r w:rsidR="00BF3B59">
        <w:rPr>
          <w:color w:val="231F20"/>
          <w:spacing w:val="-13"/>
        </w:rPr>
        <w:t xml:space="preserve"> </w:t>
      </w:r>
      <w:r w:rsidR="00BF3B59">
        <w:rPr>
          <w:color w:val="231F20"/>
        </w:rPr>
        <w:t>on</w:t>
      </w:r>
      <w:r w:rsidR="00BF3B59">
        <w:rPr>
          <w:color w:val="231F20"/>
          <w:spacing w:val="-12"/>
        </w:rPr>
        <w:t xml:space="preserve"> </w:t>
      </w:r>
      <w:r w:rsidR="00BF3B59">
        <w:rPr>
          <w:color w:val="231F20"/>
        </w:rPr>
        <w:t>children’s</w:t>
      </w:r>
      <w:r w:rsidR="00BF3B59">
        <w:rPr>
          <w:color w:val="231F20"/>
          <w:spacing w:val="-13"/>
        </w:rPr>
        <w:t xml:space="preserve"> </w:t>
      </w:r>
      <w:r w:rsidR="00BF3B59">
        <w:rPr>
          <w:color w:val="231F20"/>
        </w:rPr>
        <w:t>friendships,</w:t>
      </w:r>
      <w:r w:rsidR="00BF3B59">
        <w:rPr>
          <w:color w:val="231F20"/>
          <w:spacing w:val="-12"/>
        </w:rPr>
        <w:t xml:space="preserve"> </w:t>
      </w:r>
      <w:r w:rsidR="00BF3B59">
        <w:rPr>
          <w:color w:val="231F20"/>
        </w:rPr>
        <w:t xml:space="preserve">engagement in lying and deception, game-playing, strategies for </w:t>
      </w:r>
      <w:r w:rsidR="00BF3B59">
        <w:rPr>
          <w:color w:val="231F20"/>
          <w:spacing w:val="-2"/>
        </w:rPr>
        <w:t>persuading</w:t>
      </w:r>
      <w:r w:rsidR="00BF3B59">
        <w:rPr>
          <w:color w:val="231F20"/>
          <w:spacing w:val="-10"/>
        </w:rPr>
        <w:t xml:space="preserve"> </w:t>
      </w:r>
      <w:r w:rsidR="00BF3B59">
        <w:rPr>
          <w:color w:val="231F20"/>
          <w:spacing w:val="-2"/>
        </w:rPr>
        <w:t>others,</w:t>
      </w:r>
      <w:r w:rsidR="00BF3B59">
        <w:rPr>
          <w:color w:val="231F20"/>
          <w:spacing w:val="-9"/>
        </w:rPr>
        <w:t xml:space="preserve"> </w:t>
      </w:r>
      <w:r w:rsidR="00BF3B59">
        <w:rPr>
          <w:color w:val="231F20"/>
          <w:spacing w:val="-2"/>
        </w:rPr>
        <w:t>and</w:t>
      </w:r>
      <w:r w:rsidR="00BF3B59">
        <w:rPr>
          <w:color w:val="231F20"/>
          <w:spacing w:val="-9"/>
        </w:rPr>
        <w:t xml:space="preserve"> </w:t>
      </w:r>
      <w:r w:rsidR="00BF3B59">
        <w:rPr>
          <w:color w:val="231F20"/>
          <w:spacing w:val="-2"/>
        </w:rPr>
        <w:t>transition</w:t>
      </w:r>
      <w:r w:rsidR="00BF3B59">
        <w:rPr>
          <w:color w:val="231F20"/>
          <w:spacing w:val="-10"/>
        </w:rPr>
        <w:t xml:space="preserve"> </w:t>
      </w:r>
      <w:r w:rsidR="00BF3B59">
        <w:rPr>
          <w:color w:val="231F20"/>
          <w:spacing w:val="-2"/>
        </w:rPr>
        <w:t>to</w:t>
      </w:r>
      <w:r w:rsidR="00BF3B59">
        <w:rPr>
          <w:color w:val="231F20"/>
          <w:spacing w:val="-10"/>
        </w:rPr>
        <w:t xml:space="preserve"> </w:t>
      </w:r>
      <w:commentRangeStart w:id="73"/>
      <w:commentRangeStart w:id="74"/>
      <w:r w:rsidR="00BF3B59">
        <w:rPr>
          <w:color w:val="231F20"/>
          <w:spacing w:val="-2"/>
        </w:rPr>
        <w:t>school</w:t>
      </w:r>
      <w:commentRangeEnd w:id="73"/>
      <w:r w:rsidR="008D6779">
        <w:rPr>
          <w:rStyle w:val="CommentReference"/>
        </w:rPr>
        <w:commentReference w:id="73"/>
      </w:r>
      <w:commentRangeEnd w:id="74"/>
      <w:r w:rsidR="00B306D3">
        <w:rPr>
          <w:rStyle w:val="CommentReference"/>
        </w:rPr>
        <w:commentReference w:id="74"/>
      </w:r>
      <w:r w:rsidR="00BF3B59">
        <w:rPr>
          <w:color w:val="231F20"/>
          <w:spacing w:val="-2"/>
        </w:rPr>
        <w:t>.</w:t>
      </w:r>
      <w:r w:rsidR="00A2245E">
        <w:rPr>
          <w:color w:val="231F20"/>
          <w:spacing w:val="-2"/>
        </w:rPr>
        <w:t xml:space="preserve"> (</w:t>
      </w:r>
      <w:r w:rsidR="00CE62FC">
        <w:rPr>
          <w:color w:val="231F20"/>
          <w:spacing w:val="-2"/>
        </w:rPr>
        <w:t xml:space="preserve">e.g., </w:t>
      </w:r>
      <w:r w:rsidRPr="004354A9">
        <w:rPr>
          <w:color w:val="000000" w:themeColor="text1"/>
        </w:rPr>
        <w:t>Lecce et al., 2017</w:t>
      </w:r>
      <w:r>
        <w:rPr>
          <w:color w:val="000000" w:themeColor="text1"/>
        </w:rPr>
        <w:t xml:space="preserve">; </w:t>
      </w:r>
      <w:r w:rsidR="00CE62FC">
        <w:rPr>
          <w:color w:val="231F20"/>
          <w:spacing w:val="-2"/>
        </w:rPr>
        <w:t>Slaughter, et al., 2015)</w:t>
      </w:r>
      <w:r w:rsidR="002A26CA">
        <w:rPr>
          <w:color w:val="231F20"/>
          <w:spacing w:val="-2"/>
        </w:rPr>
        <w:t xml:space="preserve">. </w:t>
      </w:r>
    </w:p>
    <w:p w14:paraId="61F88B8F" w14:textId="77777777" w:rsidR="00AD3B20" w:rsidRPr="00A2245E" w:rsidRDefault="00AD3B20">
      <w:pPr>
        <w:pStyle w:val="Heading2"/>
        <w:pPrChange w:id="75" w:author="Colin Klein [2]" w:date="2024-06-07T11:00:00Z">
          <w:pPr>
            <w:spacing w:before="240"/>
            <w:ind w:right="90"/>
          </w:pPr>
        </w:pPrChange>
      </w:pPr>
      <w:commentRangeStart w:id="76"/>
      <w:r w:rsidRPr="00A2245E">
        <w:t>Sequences</w:t>
      </w:r>
      <w:commentRangeEnd w:id="76"/>
      <w:r w:rsidR="00C46FBC">
        <w:rPr>
          <w:rStyle w:val="CommentReference"/>
          <w:i w:val="0"/>
        </w:rPr>
        <w:commentReference w:id="76"/>
      </w:r>
    </w:p>
    <w:p w14:paraId="1E97E479" w14:textId="5C45092B" w:rsidR="00BE4213" w:rsidRPr="00A2245E" w:rsidRDefault="002F2C65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A2245E" w:rsidRPr="00A2245E">
        <w:rPr>
          <w:rFonts w:ascii="Arial" w:hAnsi="Arial" w:cs="Arial"/>
          <w:sz w:val="22"/>
          <w:szCs w:val="22"/>
        </w:rPr>
        <w:t>or belief-desire psychology,</w:t>
      </w:r>
      <w:r>
        <w:rPr>
          <w:rFonts w:ascii="Arial" w:hAnsi="Arial" w:cs="Arial"/>
          <w:sz w:val="22"/>
          <w:szCs w:val="22"/>
        </w:rPr>
        <w:t xml:space="preserve"> clearly,</w:t>
      </w:r>
      <w:r w:rsidR="00A2245E" w:rsidRPr="00A2245E">
        <w:rPr>
          <w:rFonts w:ascii="Arial" w:hAnsi="Arial" w:cs="Arial"/>
          <w:sz w:val="22"/>
          <w:szCs w:val="22"/>
        </w:rPr>
        <w:t xml:space="preserve"> understanding desires is as central as understanding beliefs. </w:t>
      </w:r>
      <w:r w:rsidR="00E104DF" w:rsidRPr="00A2245E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A2245E" w:rsidRPr="00A2245E">
        <w:rPr>
          <w:rFonts w:ascii="Arial" w:hAnsi="Arial" w:cs="Arial"/>
          <w:sz w:val="22"/>
          <w:szCs w:val="22"/>
        </w:rPr>
        <w:t>other understandings are important too. Consider th</w:t>
      </w:r>
      <w:r>
        <w:rPr>
          <w:rFonts w:ascii="Arial" w:hAnsi="Arial" w:cs="Arial"/>
          <w:sz w:val="22"/>
          <w:szCs w:val="22"/>
        </w:rPr>
        <w:t>ose</w:t>
      </w:r>
      <w:r w:rsidR="00A2245E" w:rsidRPr="00A2245E">
        <w:rPr>
          <w:rFonts w:ascii="Arial" w:hAnsi="Arial" w:cs="Arial"/>
          <w:sz w:val="22"/>
          <w:szCs w:val="22"/>
        </w:rPr>
        <w:t xml:space="preserve"> depicted in Figure </w:t>
      </w:r>
      <w:r>
        <w:rPr>
          <w:rFonts w:ascii="Arial" w:hAnsi="Arial" w:cs="Arial"/>
          <w:sz w:val="22"/>
          <w:szCs w:val="22"/>
        </w:rPr>
        <w:t xml:space="preserve">2: </w:t>
      </w:r>
      <w:r w:rsidR="00482FDF">
        <w:rPr>
          <w:rFonts w:ascii="Arial" w:hAnsi="Arial" w:cs="Arial"/>
          <w:sz w:val="22"/>
          <w:szCs w:val="22"/>
        </w:rPr>
        <w:t>U</w:t>
      </w:r>
      <w:r w:rsidR="00BE4213" w:rsidRPr="00A2245E">
        <w:rPr>
          <w:rFonts w:ascii="Arial" w:hAnsi="Arial" w:cs="Arial"/>
          <w:sz w:val="22"/>
          <w:szCs w:val="22"/>
        </w:rPr>
        <w:t>nderstand</w:t>
      </w:r>
      <w:r w:rsidR="00482FDF">
        <w:rPr>
          <w:rFonts w:ascii="Arial" w:hAnsi="Arial" w:cs="Arial"/>
          <w:sz w:val="22"/>
          <w:szCs w:val="22"/>
        </w:rPr>
        <w:t>ing</w:t>
      </w:r>
      <w:r w:rsidR="00BE4213" w:rsidRPr="00A2245E">
        <w:rPr>
          <w:rFonts w:ascii="Arial" w:hAnsi="Arial" w:cs="Arial"/>
          <w:sz w:val="22"/>
          <w:szCs w:val="22"/>
        </w:rPr>
        <w:t xml:space="preserve"> that</w:t>
      </w:r>
      <w:r w:rsidR="00482FDF">
        <w:rPr>
          <w:rFonts w:ascii="Arial" w:hAnsi="Arial" w:cs="Arial"/>
          <w:sz w:val="22"/>
          <w:szCs w:val="22"/>
        </w:rPr>
        <w:t xml:space="preserve"> people</w:t>
      </w:r>
      <w:r w:rsidR="00BE4213" w:rsidRPr="00A2245E">
        <w:rPr>
          <w:rFonts w:ascii="Arial" w:hAnsi="Arial" w:cs="Arial"/>
          <w:sz w:val="22"/>
          <w:szCs w:val="22"/>
        </w:rPr>
        <w:t xml:space="preserve">: (a) can have different desires for the same things (Diverse Desires, or DD), (b) can have different beliefs, even about the exact same situation (Diverse Beliefs, DB), (c) </w:t>
      </w:r>
      <w:r w:rsidR="00482FDF">
        <w:rPr>
          <w:rFonts w:ascii="Arial" w:hAnsi="Arial" w:cs="Arial"/>
          <w:sz w:val="22"/>
          <w:szCs w:val="22"/>
        </w:rPr>
        <w:t>can be</w:t>
      </w:r>
      <w:r w:rsidR="00BE4213" w:rsidRPr="00A2245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ignorant of </w:t>
      </w:r>
      <w:r w:rsidR="00482FDF">
        <w:rPr>
          <w:rFonts w:ascii="Arial" w:hAnsi="Arial" w:cs="Arial"/>
          <w:sz w:val="22"/>
          <w:szCs w:val="22"/>
        </w:rPr>
        <w:t>something</w:t>
      </w:r>
      <w:r>
        <w:rPr>
          <w:rFonts w:ascii="Arial" w:hAnsi="Arial" w:cs="Arial"/>
          <w:sz w:val="22"/>
          <w:szCs w:val="22"/>
        </w:rPr>
        <w:t xml:space="preserve"> </w:t>
      </w:r>
      <w:r w:rsidR="00BE4213" w:rsidRPr="00A2245E">
        <w:rPr>
          <w:rFonts w:ascii="Arial" w:hAnsi="Arial" w:cs="Arial"/>
          <w:sz w:val="22"/>
          <w:szCs w:val="22"/>
        </w:rPr>
        <w:t xml:space="preserve">(Knowledge-Access, KA), (d) can </w:t>
      </w:r>
      <w:r w:rsidR="00482FDF">
        <w:rPr>
          <w:rFonts w:ascii="Arial" w:hAnsi="Arial" w:cs="Arial"/>
          <w:sz w:val="22"/>
          <w:szCs w:val="22"/>
        </w:rPr>
        <w:t xml:space="preserve">believe something </w:t>
      </w:r>
      <w:r w:rsidR="00BE4213" w:rsidRPr="00A2245E">
        <w:rPr>
          <w:rFonts w:ascii="Arial" w:hAnsi="Arial" w:cs="Arial"/>
          <w:sz w:val="22"/>
          <w:szCs w:val="22"/>
        </w:rPr>
        <w:t xml:space="preserve">falsel (False Belief, FB), (e) can feel one way but display a different emotion (Hidden Emotion, HE). </w:t>
      </w:r>
    </w:p>
    <w:p w14:paraId="66ED3EA4" w14:textId="32C51DC8" w:rsidR="00BE4213" w:rsidRDefault="00BE4213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  <w:r w:rsidRPr="00A2245E">
        <w:rPr>
          <w:rFonts w:ascii="Arial" w:hAnsi="Arial" w:cs="Arial"/>
          <w:sz w:val="22"/>
          <w:szCs w:val="22"/>
        </w:rPr>
        <w:t xml:space="preserve">Using such a battery of tasks, studies encompassing hundreds of preschoolers in the </w:t>
      </w:r>
      <w:r w:rsidR="002A26CA">
        <w:rPr>
          <w:rFonts w:ascii="Arial" w:hAnsi="Arial" w:cs="Arial"/>
          <w:sz w:val="22"/>
          <w:szCs w:val="22"/>
        </w:rPr>
        <w:t>North America and Europe</w:t>
      </w:r>
      <w:r w:rsidRPr="00A2245E">
        <w:rPr>
          <w:rFonts w:ascii="Arial" w:hAnsi="Arial" w:cs="Arial"/>
          <w:sz w:val="22"/>
          <w:szCs w:val="22"/>
        </w:rPr>
        <w:t xml:space="preserve"> evidence a clear and consistent order of difficulty</w:t>
      </w:r>
      <w:r w:rsidR="00482FDF">
        <w:rPr>
          <w:rFonts w:ascii="Arial" w:hAnsi="Arial" w:cs="Arial"/>
          <w:sz w:val="22"/>
          <w:szCs w:val="22"/>
        </w:rPr>
        <w:t xml:space="preserve">, </w:t>
      </w:r>
      <w:r w:rsidR="008A7070">
        <w:rPr>
          <w:rFonts w:ascii="Arial" w:hAnsi="Arial" w:cs="Arial"/>
          <w:sz w:val="22"/>
          <w:szCs w:val="22"/>
        </w:rPr>
        <w:t xml:space="preserve">as </w:t>
      </w:r>
      <w:r w:rsidRPr="00A2245E">
        <w:rPr>
          <w:rFonts w:ascii="Arial" w:hAnsi="Arial" w:cs="Arial"/>
          <w:sz w:val="22"/>
          <w:szCs w:val="22"/>
        </w:rPr>
        <w:t xml:space="preserve">listed in Figure </w:t>
      </w:r>
      <w:r w:rsidRPr="00A2245E">
        <w:rPr>
          <w:rFonts w:ascii="Arial" w:hAnsi="Arial" w:cs="Arial"/>
          <w:color w:val="00007F"/>
          <w:sz w:val="22"/>
          <w:szCs w:val="22"/>
        </w:rPr>
        <w:t>2</w:t>
      </w:r>
      <w:r w:rsidRPr="00A2245E">
        <w:rPr>
          <w:rFonts w:ascii="Arial" w:hAnsi="Arial" w:cs="Arial"/>
          <w:sz w:val="22"/>
          <w:szCs w:val="22"/>
        </w:rPr>
        <w:t xml:space="preserve">, </w:t>
      </w:r>
      <w:r w:rsidRPr="00A2245E">
        <w:rPr>
          <w:rFonts w:ascii="Arial" w:hAnsi="Arial" w:cs="Arial"/>
          <w:sz w:val="22"/>
          <w:szCs w:val="22"/>
        </w:rPr>
        <w:lastRenderedPageBreak/>
        <w:t xml:space="preserve">with diverse desires easiest and hidden emotions hardest. For shorthand: DD&gt;DB&gt;KA&gt;FB&gt;HE. </w:t>
      </w:r>
    </w:p>
    <w:p w14:paraId="29A6F353" w14:textId="6A57D3AA" w:rsidR="001E1043" w:rsidRDefault="001E1043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</w:p>
    <w:p w14:paraId="4C507268" w14:textId="77777777" w:rsidR="001E1043" w:rsidRDefault="001E1043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  <w:r w:rsidRPr="0066122B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5B0D0773" wp14:editId="0E536B6C">
            <wp:simplePos x="914400" y="2070100"/>
            <wp:positionH relativeFrom="column">
              <wp:align>left</wp:align>
            </wp:positionH>
            <wp:positionV relativeFrom="paragraph">
              <wp:align>top</wp:align>
            </wp:positionV>
            <wp:extent cx="3913604" cy="332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04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A9361" w14:textId="77777777" w:rsidR="001E1043" w:rsidRPr="001E1043" w:rsidRDefault="001E1043" w:rsidP="001E1043">
      <w:pPr>
        <w:rPr>
          <w:lang w:val="en-US"/>
        </w:rPr>
      </w:pPr>
    </w:p>
    <w:p w14:paraId="588E50F1" w14:textId="77777777" w:rsidR="001E1043" w:rsidRPr="001E1043" w:rsidRDefault="001E1043" w:rsidP="001E1043">
      <w:pPr>
        <w:rPr>
          <w:lang w:val="en-US"/>
        </w:rPr>
      </w:pPr>
    </w:p>
    <w:p w14:paraId="08D81EF4" w14:textId="77777777" w:rsidR="001E1043" w:rsidRPr="001E1043" w:rsidRDefault="001E1043" w:rsidP="001E1043">
      <w:pPr>
        <w:rPr>
          <w:lang w:val="en-US"/>
        </w:rPr>
      </w:pPr>
    </w:p>
    <w:p w14:paraId="465FFE0B" w14:textId="308F5164" w:rsidR="001E1043" w:rsidRDefault="001E1043" w:rsidP="001E1043">
      <w:pPr>
        <w:pStyle w:val="NormalWeb"/>
        <w:ind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2: Graphical depiction of a progression of theory-of-mind understandings. Tasks testing these concepts were first devised by Wellman and Liu (2004) but since translated into dozens of languages and tested worldwide.</w:t>
      </w:r>
      <w:r>
        <w:rPr>
          <w:rFonts w:ascii="Arial" w:hAnsi="Arial" w:cs="Arial"/>
          <w:sz w:val="22"/>
          <w:szCs w:val="22"/>
        </w:rPr>
        <w:br w:type="textWrapping" w:clear="all"/>
      </w:r>
    </w:p>
    <w:p w14:paraId="39014AF9" w14:textId="77777777" w:rsidR="001E1043" w:rsidRPr="00A2245E" w:rsidRDefault="001E1043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</w:p>
    <w:p w14:paraId="56E56BFE" w14:textId="77777777" w:rsidR="00A07DAC" w:rsidRDefault="006E7E06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  <w:r w:rsidRPr="002F2C65">
        <w:rPr>
          <w:rFonts w:ascii="Arial" w:hAnsi="Arial" w:cs="Arial"/>
          <w:sz w:val="22"/>
          <w:szCs w:val="22"/>
        </w:rPr>
        <w:t>Such</w:t>
      </w:r>
      <w:r w:rsidR="00A2245E" w:rsidRPr="002F2C65">
        <w:rPr>
          <w:rFonts w:ascii="Arial" w:hAnsi="Arial" w:cs="Arial"/>
          <w:sz w:val="22"/>
          <w:szCs w:val="22"/>
        </w:rPr>
        <w:t xml:space="preserve"> progressions of understanding have </w:t>
      </w:r>
      <w:r w:rsidRPr="002F2C65">
        <w:rPr>
          <w:rFonts w:ascii="Arial" w:hAnsi="Arial" w:cs="Arial"/>
          <w:sz w:val="22"/>
          <w:szCs w:val="22"/>
        </w:rPr>
        <w:t>shed key light on</w:t>
      </w:r>
      <w:r w:rsidR="00A2245E" w:rsidRPr="002F2C65">
        <w:rPr>
          <w:rFonts w:ascii="Arial" w:hAnsi="Arial" w:cs="Arial"/>
          <w:sz w:val="22"/>
          <w:szCs w:val="22"/>
        </w:rPr>
        <w:t xml:space="preserve"> the mechanisms of </w:t>
      </w:r>
      <w:r w:rsidRPr="002F2C65">
        <w:rPr>
          <w:rFonts w:ascii="Arial" w:hAnsi="Arial" w:cs="Arial"/>
          <w:sz w:val="22"/>
          <w:szCs w:val="22"/>
        </w:rPr>
        <w:t xml:space="preserve">theory-of-mind </w:t>
      </w:r>
      <w:r w:rsidR="00A2245E" w:rsidRPr="002F2C65">
        <w:rPr>
          <w:rFonts w:ascii="Arial" w:hAnsi="Arial" w:cs="Arial"/>
          <w:sz w:val="22"/>
          <w:szCs w:val="22"/>
        </w:rPr>
        <w:t xml:space="preserve">development. </w:t>
      </w:r>
      <w:r w:rsidR="002F2C65">
        <w:rPr>
          <w:rFonts w:ascii="Arial" w:hAnsi="Arial" w:cs="Arial"/>
          <w:sz w:val="22"/>
          <w:szCs w:val="22"/>
        </w:rPr>
        <w:t>Here are</w:t>
      </w:r>
      <w:r w:rsidR="00A2245E" w:rsidRPr="002F2C65">
        <w:rPr>
          <w:rFonts w:ascii="Arial" w:hAnsi="Arial" w:cs="Arial"/>
          <w:sz w:val="22"/>
          <w:szCs w:val="22"/>
        </w:rPr>
        <w:t xml:space="preserve"> two examples. </w:t>
      </w:r>
    </w:p>
    <w:p w14:paraId="6E9EF3A9" w14:textId="546C7939" w:rsidR="00A2245E" w:rsidRPr="002F2C65" w:rsidRDefault="00A2245E" w:rsidP="003D1843">
      <w:pPr>
        <w:pStyle w:val="NormalWeb"/>
        <w:ind w:right="90"/>
        <w:rPr>
          <w:rFonts w:ascii="Arial" w:hAnsi="Arial" w:cs="Arial"/>
          <w:sz w:val="22"/>
          <w:szCs w:val="22"/>
        </w:rPr>
      </w:pPr>
      <w:r w:rsidRPr="002F2C65">
        <w:rPr>
          <w:rFonts w:ascii="Arial" w:hAnsi="Arial" w:cs="Arial"/>
          <w:sz w:val="22"/>
          <w:szCs w:val="22"/>
        </w:rPr>
        <w:t xml:space="preserve">DD&gt;DB&gt;KA&gt;FB&gt;HE characterizes children in the </w:t>
      </w:r>
      <w:r w:rsidR="002F2C65">
        <w:rPr>
          <w:rFonts w:ascii="Arial" w:hAnsi="Arial" w:cs="Arial"/>
          <w:sz w:val="22"/>
          <w:szCs w:val="22"/>
        </w:rPr>
        <w:t>western world</w:t>
      </w:r>
      <w:r w:rsidRPr="002F2C65">
        <w:rPr>
          <w:rFonts w:ascii="Arial" w:hAnsi="Arial" w:cs="Arial"/>
          <w:sz w:val="22"/>
          <w:szCs w:val="22"/>
        </w:rPr>
        <w:t>. But an alternate sequence characterizes children in China, Japan, Singapore-- DD&gt;KA&gt;DD&gt;FB&gt;HE—where KA and DD are reversed. Differences between individualist versus collectivist cultur</w:t>
      </w:r>
      <w:r w:rsidR="006E7E06" w:rsidRPr="002F2C65">
        <w:rPr>
          <w:rFonts w:ascii="Arial" w:hAnsi="Arial" w:cs="Arial"/>
          <w:sz w:val="22"/>
          <w:szCs w:val="22"/>
        </w:rPr>
        <w:t>e</w:t>
      </w:r>
      <w:r w:rsidRPr="002F2C65">
        <w:rPr>
          <w:rFonts w:ascii="Arial" w:hAnsi="Arial" w:cs="Arial"/>
          <w:sz w:val="22"/>
          <w:szCs w:val="22"/>
        </w:rPr>
        <w:t xml:space="preserve">s </w:t>
      </w:r>
      <w:r w:rsidR="006E7E06" w:rsidRPr="002F2C65">
        <w:rPr>
          <w:rFonts w:ascii="Arial" w:hAnsi="Arial" w:cs="Arial"/>
          <w:sz w:val="22"/>
          <w:szCs w:val="22"/>
        </w:rPr>
        <w:t xml:space="preserve">makes </w:t>
      </w:r>
      <w:r w:rsidRPr="002F2C65">
        <w:rPr>
          <w:rFonts w:ascii="Arial" w:hAnsi="Arial" w:cs="Arial"/>
          <w:sz w:val="22"/>
          <w:szCs w:val="22"/>
        </w:rPr>
        <w:t>th</w:t>
      </w:r>
      <w:r w:rsidR="002F2C65">
        <w:rPr>
          <w:rFonts w:ascii="Arial" w:hAnsi="Arial" w:cs="Arial"/>
          <w:sz w:val="22"/>
          <w:szCs w:val="22"/>
        </w:rPr>
        <w:t>is divergence</w:t>
      </w:r>
      <w:r w:rsidR="006E7E06" w:rsidRPr="002F2C65">
        <w:rPr>
          <w:rFonts w:ascii="Arial" w:hAnsi="Arial" w:cs="Arial"/>
          <w:sz w:val="22"/>
          <w:szCs w:val="22"/>
        </w:rPr>
        <w:t xml:space="preserve"> sensible</w:t>
      </w:r>
      <w:r w:rsidR="00482FDF">
        <w:rPr>
          <w:rFonts w:ascii="Arial" w:hAnsi="Arial" w:cs="Arial"/>
          <w:sz w:val="22"/>
          <w:szCs w:val="22"/>
        </w:rPr>
        <w:t xml:space="preserve"> as exemplified by </w:t>
      </w:r>
      <w:r w:rsidRPr="002F2C65">
        <w:rPr>
          <w:rFonts w:ascii="Arial" w:hAnsi="Arial" w:cs="Arial"/>
          <w:sz w:val="22"/>
          <w:szCs w:val="22"/>
        </w:rPr>
        <w:t xml:space="preserve">China and the US. 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 xml:space="preserve">Back to Confucius, Chinese culture has </w:t>
      </w:r>
      <w:r w:rsidR="006E7E06" w:rsidRPr="002F2C65">
        <w:rPr>
          <w:rFonts w:ascii="Arial" w:hAnsi="Arial" w:cs="Arial"/>
          <w:color w:val="000000" w:themeColor="text1"/>
          <w:sz w:val="22"/>
          <w:szCs w:val="22"/>
        </w:rPr>
        <w:t>valu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>ed attaining the common knowledge that all right-minded people should know. Individualist</w:t>
      </w:r>
      <w:r w:rsidR="006E7E06" w:rsidRPr="002F2C65">
        <w:rPr>
          <w:rFonts w:ascii="Arial" w:hAnsi="Arial" w:cs="Arial"/>
          <w:color w:val="000000" w:themeColor="text1"/>
          <w:sz w:val="22"/>
          <w:szCs w:val="22"/>
        </w:rPr>
        <w:t>ic US values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 xml:space="preserve"> put greater weight on beliefs, including belief di</w:t>
      </w:r>
      <w:r w:rsidR="002F2C65">
        <w:rPr>
          <w:rFonts w:ascii="Arial" w:hAnsi="Arial" w:cs="Arial"/>
          <w:color w:val="000000" w:themeColor="text1"/>
          <w:sz w:val="22"/>
          <w:szCs w:val="22"/>
        </w:rPr>
        <w:t>fferences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 xml:space="preserve">: Individuals may have, indeed have the right to, their own beliefs. </w:t>
      </w:r>
      <w:r w:rsidR="006E7E06" w:rsidRPr="002F2C65">
        <w:rPr>
          <w:rFonts w:ascii="Arial" w:hAnsi="Arial" w:cs="Arial"/>
          <w:color w:val="000000" w:themeColor="text1"/>
          <w:sz w:val="22"/>
          <w:szCs w:val="22"/>
        </w:rPr>
        <w:t>Relatedly,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F2C65">
        <w:rPr>
          <w:rFonts w:ascii="Arial" w:hAnsi="Arial" w:cs="Arial"/>
          <w:color w:val="000000" w:themeColor="text1"/>
          <w:sz w:val="22"/>
          <w:szCs w:val="22"/>
        </w:rPr>
        <w:t xml:space="preserve">parent-child conversations in 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>Chin</w:t>
      </w:r>
      <w:r w:rsidR="002F2C65">
        <w:rPr>
          <w:rFonts w:ascii="Arial" w:hAnsi="Arial" w:cs="Arial"/>
          <w:color w:val="000000" w:themeColor="text1"/>
          <w:sz w:val="22"/>
          <w:szCs w:val="22"/>
        </w:rPr>
        <w:t>a emphasize knowing;</w:t>
      </w:r>
      <w:r w:rsidR="006E7E06" w:rsidRPr="002F2C65">
        <w:rPr>
          <w:rFonts w:ascii="Arial" w:hAnsi="Arial" w:cs="Arial"/>
          <w:color w:val="000000" w:themeColor="text1"/>
          <w:sz w:val="22"/>
          <w:szCs w:val="22"/>
        </w:rPr>
        <w:t xml:space="preserve"> US </w:t>
      </w:r>
      <w:r w:rsidRPr="002F2C65">
        <w:rPr>
          <w:rFonts w:ascii="Arial" w:hAnsi="Arial" w:cs="Arial"/>
          <w:color w:val="000000" w:themeColor="text1"/>
          <w:sz w:val="22"/>
          <w:szCs w:val="22"/>
        </w:rPr>
        <w:t>parent-child conversations</w:t>
      </w:r>
      <w:r w:rsidR="002A26CA" w:rsidRPr="002F2C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F2C65">
        <w:rPr>
          <w:rFonts w:ascii="Arial" w:hAnsi="Arial" w:cs="Arial"/>
          <w:color w:val="000000" w:themeColor="text1"/>
          <w:sz w:val="22"/>
          <w:szCs w:val="22"/>
        </w:rPr>
        <w:t xml:space="preserve">emphasize thinking </w:t>
      </w:r>
      <w:r w:rsidR="002A26CA" w:rsidRPr="002F2C65">
        <w:rPr>
          <w:rFonts w:ascii="Arial" w:hAnsi="Arial" w:cs="Arial"/>
          <w:color w:val="000000" w:themeColor="text1"/>
          <w:sz w:val="22"/>
          <w:szCs w:val="22"/>
        </w:rPr>
        <w:t>(</w:t>
      </w:r>
      <w:r w:rsidR="00CE62FC">
        <w:rPr>
          <w:rFonts w:ascii="Arial" w:hAnsi="Arial" w:cs="Arial"/>
          <w:color w:val="000000" w:themeColor="text1"/>
          <w:sz w:val="22"/>
          <w:szCs w:val="22"/>
        </w:rPr>
        <w:t>Johnstone &amp; Wong, 2002).</w:t>
      </w:r>
    </w:p>
    <w:p w14:paraId="614D2490" w14:textId="48420C74" w:rsidR="00A2245E" w:rsidRDefault="00A2245E" w:rsidP="003D1843">
      <w:pPr>
        <w:pStyle w:val="NormalWeb"/>
        <w:ind w:right="90"/>
        <w:rPr>
          <w:rFonts w:ascii="MyriadPro" w:hAnsi="MyriadPro"/>
          <w:sz w:val="20"/>
          <w:szCs w:val="20"/>
        </w:rPr>
      </w:pPr>
      <w:r w:rsidRPr="00A2245E">
        <w:rPr>
          <w:rFonts w:ascii="Arial" w:hAnsi="Arial" w:cs="Arial"/>
          <w:sz w:val="22"/>
          <w:szCs w:val="22"/>
        </w:rPr>
        <w:t>Deaf children in the US and Australia follow the same DD&gt;DB&gt;KA&gt;FB&gt;HE</w:t>
      </w:r>
      <w:r>
        <w:rPr>
          <w:rFonts w:ascii="Arial" w:hAnsi="Arial" w:cs="Arial"/>
          <w:sz w:val="22"/>
          <w:szCs w:val="22"/>
        </w:rPr>
        <w:t xml:space="preserve"> their hearing peers do. But deaf children of hearing parents</w:t>
      </w:r>
      <w:r w:rsidR="002F2C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have </w:t>
      </w:r>
      <w:r w:rsidR="002F2C65">
        <w:rPr>
          <w:rFonts w:ascii="Arial" w:hAnsi="Arial" w:cs="Arial"/>
          <w:sz w:val="22"/>
          <w:szCs w:val="22"/>
        </w:rPr>
        <w:t>serious</w:t>
      </w:r>
      <w:r>
        <w:rPr>
          <w:rFonts w:ascii="Arial" w:hAnsi="Arial" w:cs="Arial"/>
          <w:sz w:val="22"/>
          <w:szCs w:val="22"/>
        </w:rPr>
        <w:t xml:space="preserve"> delays in their understandings</w:t>
      </w:r>
      <w:r w:rsidR="002A26CA">
        <w:rPr>
          <w:rFonts w:ascii="Arial" w:hAnsi="Arial" w:cs="Arial"/>
          <w:sz w:val="22"/>
          <w:szCs w:val="22"/>
        </w:rPr>
        <w:t xml:space="preserve">. </w:t>
      </w:r>
      <w:r w:rsidR="008A7070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heory-of-mind milestones </w:t>
      </w:r>
      <w:r w:rsidR="008A7070">
        <w:rPr>
          <w:rFonts w:ascii="Arial" w:hAnsi="Arial" w:cs="Arial"/>
          <w:sz w:val="22"/>
          <w:szCs w:val="22"/>
        </w:rPr>
        <w:t>achieved by</w:t>
      </w:r>
      <w:r>
        <w:rPr>
          <w:rFonts w:ascii="Arial" w:hAnsi="Arial" w:cs="Arial"/>
          <w:sz w:val="22"/>
          <w:szCs w:val="22"/>
        </w:rPr>
        <w:t xml:space="preserve"> hearing </w:t>
      </w:r>
      <w:r w:rsidR="008A7070">
        <w:rPr>
          <w:rFonts w:ascii="Arial" w:hAnsi="Arial" w:cs="Arial"/>
          <w:sz w:val="22"/>
          <w:szCs w:val="22"/>
        </w:rPr>
        <w:t>preschoolers often t</w:t>
      </w:r>
      <w:r>
        <w:rPr>
          <w:rFonts w:ascii="Arial" w:hAnsi="Arial" w:cs="Arial"/>
          <w:sz w:val="22"/>
          <w:szCs w:val="22"/>
        </w:rPr>
        <w:t xml:space="preserve">ake deaf children </w:t>
      </w:r>
      <w:r w:rsidR="008A7070">
        <w:rPr>
          <w:rFonts w:ascii="Arial" w:hAnsi="Arial" w:cs="Arial"/>
          <w:sz w:val="22"/>
          <w:szCs w:val="22"/>
        </w:rPr>
        <w:t>until</w:t>
      </w:r>
      <w:r>
        <w:rPr>
          <w:rFonts w:ascii="Arial" w:hAnsi="Arial" w:cs="Arial"/>
          <w:sz w:val="22"/>
          <w:szCs w:val="22"/>
        </w:rPr>
        <w:t xml:space="preserve"> adolescence</w:t>
      </w:r>
      <w:r w:rsidR="002A26CA">
        <w:rPr>
          <w:rFonts w:ascii="Arial" w:hAnsi="Arial" w:cs="Arial"/>
          <w:sz w:val="22"/>
          <w:szCs w:val="22"/>
        </w:rPr>
        <w:t xml:space="preserve"> </w:t>
      </w:r>
      <w:r w:rsidR="008A7070">
        <w:rPr>
          <w:rFonts w:ascii="Arial" w:hAnsi="Arial" w:cs="Arial"/>
          <w:sz w:val="22"/>
          <w:szCs w:val="22"/>
        </w:rPr>
        <w:t xml:space="preserve">to achieve </w:t>
      </w:r>
      <w:r w:rsidR="002A26CA">
        <w:rPr>
          <w:rFonts w:ascii="Arial" w:hAnsi="Arial" w:cs="Arial"/>
          <w:sz w:val="22"/>
          <w:szCs w:val="22"/>
        </w:rPr>
        <w:t>(</w:t>
      </w:r>
      <w:r w:rsidR="00CE62FC">
        <w:rPr>
          <w:rFonts w:ascii="Arial" w:hAnsi="Arial" w:cs="Arial"/>
          <w:sz w:val="22"/>
          <w:szCs w:val="22"/>
        </w:rPr>
        <w:t xml:space="preserve">Peterson </w:t>
      </w:r>
      <w:r w:rsidR="00A07DAC">
        <w:rPr>
          <w:rFonts w:ascii="Arial" w:hAnsi="Arial" w:cs="Arial"/>
          <w:sz w:val="22"/>
          <w:szCs w:val="22"/>
        </w:rPr>
        <w:t>et al, 2005</w:t>
      </w:r>
      <w:r w:rsidR="00CE62FC">
        <w:rPr>
          <w:rFonts w:ascii="Arial" w:hAnsi="Arial" w:cs="Arial"/>
          <w:sz w:val="22"/>
          <w:szCs w:val="22"/>
        </w:rPr>
        <w:t>)</w:t>
      </w:r>
      <w:r w:rsidR="002F2C6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This too makes sense—deaf children of hearing parents can</w:t>
      </w:r>
      <w:r w:rsidR="006E7E06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t hear their parents speak about other people and their invisible, internal states</w:t>
      </w:r>
      <w:r w:rsidR="002F2C65">
        <w:rPr>
          <w:rFonts w:ascii="Arial" w:hAnsi="Arial" w:cs="Arial"/>
          <w:sz w:val="22"/>
          <w:szCs w:val="22"/>
        </w:rPr>
        <w:t>. This delays their theory-of-mind understandings</w:t>
      </w:r>
      <w:r>
        <w:rPr>
          <w:rFonts w:ascii="Arial" w:hAnsi="Arial" w:cs="Arial"/>
          <w:sz w:val="22"/>
          <w:szCs w:val="22"/>
        </w:rPr>
        <w:t>, which in turn impact</w:t>
      </w:r>
      <w:r w:rsidR="002F2C6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their friendships, peer </w:t>
      </w:r>
      <w:r>
        <w:rPr>
          <w:rFonts w:ascii="Arial" w:hAnsi="Arial" w:cs="Arial"/>
          <w:sz w:val="22"/>
          <w:szCs w:val="22"/>
        </w:rPr>
        <w:lastRenderedPageBreak/>
        <w:t xml:space="preserve">relations and transition to school. These delays are fading (but </w:t>
      </w:r>
      <w:r w:rsidR="00A07DAC">
        <w:rPr>
          <w:rFonts w:ascii="Arial" w:hAnsi="Arial" w:cs="Arial"/>
          <w:sz w:val="22"/>
          <w:szCs w:val="22"/>
        </w:rPr>
        <w:t>still apparent</w:t>
      </w:r>
      <w:r>
        <w:rPr>
          <w:rFonts w:ascii="Arial" w:hAnsi="Arial" w:cs="Arial"/>
          <w:sz w:val="22"/>
          <w:szCs w:val="22"/>
        </w:rPr>
        <w:t>) as more very young deaf children get cochlear implants allowing them to hear speech (</w:t>
      </w:r>
      <w:r w:rsidR="00CE62FC">
        <w:rPr>
          <w:rFonts w:ascii="Arial" w:hAnsi="Arial" w:cs="Arial"/>
          <w:sz w:val="22"/>
          <w:szCs w:val="22"/>
        </w:rPr>
        <w:t>Yu, et al. 202</w:t>
      </w:r>
      <w:r w:rsidR="00E74CFE">
        <w:rPr>
          <w:rFonts w:ascii="Arial" w:hAnsi="Arial" w:cs="Arial"/>
          <w:sz w:val="22"/>
          <w:szCs w:val="22"/>
        </w:rPr>
        <w:t>1</w:t>
      </w:r>
      <w:r w:rsidR="00A07DAC">
        <w:rPr>
          <w:rFonts w:ascii="Arial" w:hAnsi="Arial" w:cs="Arial"/>
          <w:sz w:val="22"/>
          <w:szCs w:val="22"/>
        </w:rPr>
        <w:t>).</w:t>
      </w:r>
    </w:p>
    <w:p w14:paraId="71C02A97" w14:textId="77777777" w:rsidR="00E104DF" w:rsidRDefault="00E104DF" w:rsidP="003D1843">
      <w:pPr>
        <w:spacing w:before="240"/>
        <w:ind w:right="90"/>
      </w:pPr>
    </w:p>
    <w:p w14:paraId="0000000E" w14:textId="64F376A1" w:rsidR="00402D75" w:rsidRDefault="00000000" w:rsidP="003D1843">
      <w:pPr>
        <w:pStyle w:val="Heading1"/>
        <w:ind w:right="90"/>
      </w:pPr>
      <w:bookmarkStart w:id="77" w:name="_fyy4e277fwl" w:colFirst="0" w:colLast="0"/>
      <w:bookmarkEnd w:id="77"/>
      <w:r>
        <w:t>Questions, controversies, and new developments</w:t>
      </w:r>
    </w:p>
    <w:p w14:paraId="6B1ADFF8" w14:textId="34D10D63" w:rsidR="00AD3B20" w:rsidRDefault="00AD3B20" w:rsidP="003D1843">
      <w:pPr>
        <w:ind w:right="90"/>
      </w:pPr>
    </w:p>
    <w:p w14:paraId="572D33A4" w14:textId="47C2566F" w:rsidR="00AD3B20" w:rsidRPr="002F2C65" w:rsidRDefault="00AD3B20" w:rsidP="003D1843">
      <w:pPr>
        <w:spacing w:before="240"/>
        <w:ind w:right="90"/>
        <w:rPr>
          <w:i/>
          <w:iCs/>
        </w:rPr>
      </w:pPr>
      <w:r w:rsidRPr="002F2C65">
        <w:rPr>
          <w:i/>
          <w:iCs/>
        </w:rPr>
        <w:t>Infant</w:t>
      </w:r>
      <w:r w:rsidR="00A07DAC">
        <w:rPr>
          <w:i/>
          <w:iCs/>
        </w:rPr>
        <w:t>s</w:t>
      </w:r>
    </w:p>
    <w:p w14:paraId="50EFA232" w14:textId="225B209A" w:rsidR="002A26CA" w:rsidRDefault="002F2C65" w:rsidP="003D1843">
      <w:pPr>
        <w:spacing w:before="240"/>
        <w:ind w:right="90"/>
      </w:pPr>
      <w:r>
        <w:t xml:space="preserve">Year old </w:t>
      </w:r>
      <w:r w:rsidR="002A26CA">
        <w:t>infants show early understanding of agents’ intentional (versus accidental) actions, diverse desires, and differences in perceptual perspectives (</w:t>
      </w:r>
      <w:r w:rsidR="00CE62FC">
        <w:t xml:space="preserve">e.g., Woodward, </w:t>
      </w:r>
      <w:r w:rsidR="00E74CFE">
        <w:t>1998</w:t>
      </w:r>
      <w:r w:rsidR="002A26CA">
        <w:t>).</w:t>
      </w:r>
      <w:del w:id="78" w:author="Colin Klein [2]" w:date="2024-06-07T11:05:00Z">
        <w:r w:rsidR="002A26CA" w:rsidDel="00C70F0B">
          <w:delText>)</w:delText>
        </w:r>
      </w:del>
      <w:r w:rsidR="00E74CFE">
        <w:t xml:space="preserve"> </w:t>
      </w:r>
      <w:r>
        <w:t>S</w:t>
      </w:r>
      <w:r w:rsidR="002A26CA">
        <w:t xml:space="preserve">ome </w:t>
      </w:r>
      <w:del w:id="79" w:author="Colin Klein [2]" w:date="2024-06-07T11:05:00Z">
        <w:r w:rsidR="002A26CA" w:rsidDel="00C70F0B">
          <w:delText xml:space="preserve">infant </w:delText>
        </w:r>
      </w:del>
      <w:r w:rsidR="002A26CA">
        <w:t xml:space="preserve">researchers have claimed </w:t>
      </w:r>
      <w:del w:id="80" w:author="Colin Klein [2]" w:date="2024-06-07T11:05:00Z">
        <w:r w:rsidR="002A26CA" w:rsidDel="00DE4B7F">
          <w:delText>still more</w:delText>
        </w:r>
      </w:del>
      <w:ins w:id="81" w:author="Colin Klein [2]" w:date="2024-06-07T11:05:00Z">
        <w:r w:rsidR="00DE4B7F">
          <w:t>that infants understand false beliefs</w:t>
        </w:r>
      </w:ins>
      <w:r>
        <w:t xml:space="preserve"> (</w:t>
      </w:r>
      <w:r w:rsidR="00CE62FC">
        <w:t>Onishi &amp; Baillargeon, 2005</w:t>
      </w:r>
      <w:r>
        <w:t>)</w:t>
      </w:r>
      <w:del w:id="82" w:author="Colin Klein [2]" w:date="2024-06-07T11:06:00Z">
        <w:r w:rsidR="002A26CA" w:rsidDel="00DE4B7F">
          <w:delText xml:space="preserve">: </w:delText>
        </w:r>
        <w:r w:rsidR="00A07DAC" w:rsidDel="00DE4B7F">
          <w:delText xml:space="preserve">rather than a preschool achievement, </w:delText>
        </w:r>
        <w:r w:rsidR="002A26CA" w:rsidDel="00DE4B7F">
          <w:delText>infants understand false beliefs. Infant understanding of false belief</w:delText>
        </w:r>
      </w:del>
      <w:ins w:id="83" w:author="Colin Klein [2]" w:date="2024-06-07T11:06:00Z">
        <w:r w:rsidR="00DE4B7F">
          <w:t>. As most researchers think this is a preschool achievement, infant false belief</w:t>
        </w:r>
      </w:ins>
      <w:r w:rsidR="002A26CA">
        <w:t xml:space="preserve"> remains a contentious issue</w:t>
      </w:r>
      <w:r w:rsidR="00CE62FC">
        <w:t xml:space="preserve"> (see, e.g., the many</w:t>
      </w:r>
      <w:r w:rsidR="002A26CA">
        <w:t xml:space="preserve"> contradictory findi</w:t>
      </w:r>
      <w:r w:rsidR="00EA1C9F">
        <w:t>ngs in Paulus &amp; Sabbagh, 2018</w:t>
      </w:r>
      <w:r w:rsidR="002A26CA">
        <w:t>).</w:t>
      </w:r>
    </w:p>
    <w:p w14:paraId="2F740A76" w14:textId="77777777" w:rsidR="002A26CA" w:rsidRDefault="002A26CA" w:rsidP="003D1843">
      <w:pPr>
        <w:ind w:right="90"/>
      </w:pPr>
    </w:p>
    <w:p w14:paraId="32C505C1" w14:textId="25044266" w:rsidR="00A2245E" w:rsidRPr="002F2C65" w:rsidRDefault="00A2245E" w:rsidP="003D1843">
      <w:pPr>
        <w:ind w:right="90"/>
        <w:rPr>
          <w:i/>
          <w:iCs/>
        </w:rPr>
      </w:pPr>
      <w:r w:rsidRPr="002F2C65">
        <w:rPr>
          <w:i/>
          <w:iCs/>
        </w:rPr>
        <w:t>Apes</w:t>
      </w:r>
    </w:p>
    <w:p w14:paraId="4B7A790E" w14:textId="77777777" w:rsidR="00A2245E" w:rsidRDefault="00A2245E" w:rsidP="003D1843">
      <w:pPr>
        <w:ind w:right="90"/>
      </w:pPr>
    </w:p>
    <w:p w14:paraId="3482F3EA" w14:textId="78B8EC00" w:rsidR="00A2245E" w:rsidRDefault="00A2245E" w:rsidP="003D1843">
      <w:pPr>
        <w:ind w:right="90"/>
        <w:rPr>
          <w:color w:val="231F20"/>
          <w:spacing w:val="-4"/>
        </w:rPr>
      </w:pPr>
      <w:r>
        <w:rPr>
          <w:color w:val="231F20"/>
          <w:spacing w:val="-2"/>
        </w:rPr>
        <w:t>R</w:t>
      </w:r>
      <w:r w:rsidR="002A26CA">
        <w:rPr>
          <w:color w:val="231F20"/>
          <w:spacing w:val="-2"/>
        </w:rPr>
        <w:t>enewed r</w:t>
      </w:r>
      <w:r>
        <w:rPr>
          <w:color w:val="231F20"/>
          <w:spacing w:val="-2"/>
        </w:rPr>
        <w:t>esearch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monkeys</w:t>
      </w:r>
      <w:r w:rsidR="002A26CA">
        <w:rPr>
          <w:color w:val="231F20"/>
          <w:spacing w:val="-2"/>
        </w:rPr>
        <w:t xml:space="preserve"> 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chim</w:t>
      </w:r>
      <w:r>
        <w:rPr>
          <w:color w:val="231F20"/>
        </w:rPr>
        <w:t xml:space="preserve">panzees </w:t>
      </w:r>
      <w:r w:rsidR="00CE62FC">
        <w:rPr>
          <w:color w:val="231F20"/>
        </w:rPr>
        <w:t xml:space="preserve">(post Premack &amp; Woodruff, 1979) </w:t>
      </w:r>
      <w:r>
        <w:rPr>
          <w:color w:val="231F20"/>
        </w:rPr>
        <w:t>has</w:t>
      </w:r>
      <w:r>
        <w:rPr>
          <w:color w:val="231F20"/>
          <w:spacing w:val="-12"/>
        </w:rPr>
        <w:t xml:space="preserve"> </w:t>
      </w:r>
      <w:r w:rsidR="002F2C65">
        <w:rPr>
          <w:color w:val="231F20"/>
          <w:spacing w:val="-12"/>
        </w:rPr>
        <w:t>illuminated</w:t>
      </w:r>
      <w:r>
        <w:rPr>
          <w:color w:val="231F20"/>
          <w:spacing w:val="-12"/>
        </w:rPr>
        <w:t xml:space="preserve"> </w:t>
      </w:r>
      <w:r w:rsidR="002F2C65">
        <w:rPr>
          <w:color w:val="231F20"/>
        </w:rPr>
        <w:t>some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distinctively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human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theory</w:t>
      </w:r>
      <w:r w:rsidR="002F2C65">
        <w:rPr>
          <w:color w:val="231F20"/>
          <w:spacing w:val="-8"/>
        </w:rPr>
        <w:t>-</w:t>
      </w:r>
      <w:r>
        <w:rPr>
          <w:color w:val="231F20"/>
          <w:spacing w:val="-4"/>
        </w:rPr>
        <w:t>of</w:t>
      </w:r>
      <w:r w:rsidR="002F2C65">
        <w:rPr>
          <w:color w:val="231F20"/>
          <w:spacing w:val="-8"/>
        </w:rPr>
        <w:t>-</w:t>
      </w:r>
      <w:r>
        <w:rPr>
          <w:color w:val="231F20"/>
          <w:spacing w:val="-4"/>
        </w:rPr>
        <w:t>mind</w:t>
      </w:r>
      <w:r w:rsidR="002F2C65">
        <w:rPr>
          <w:color w:val="231F20"/>
          <w:spacing w:val="-8"/>
        </w:rPr>
        <w:t xml:space="preserve"> </w:t>
      </w:r>
      <w:r w:rsidR="00CE62FC">
        <w:rPr>
          <w:color w:val="231F20"/>
          <w:spacing w:val="-8"/>
        </w:rPr>
        <w:t xml:space="preserve">understandings </w:t>
      </w:r>
      <w:r w:rsidR="002F2C65">
        <w:rPr>
          <w:color w:val="231F20"/>
          <w:spacing w:val="-8"/>
        </w:rPr>
        <w:t>a</w:t>
      </w:r>
      <w:r w:rsidR="00CE62FC">
        <w:rPr>
          <w:color w:val="231F20"/>
          <w:spacing w:val="-8"/>
        </w:rPr>
        <w:t xml:space="preserve">s well as </w:t>
      </w:r>
      <w:r w:rsidR="002F2C65">
        <w:rPr>
          <w:color w:val="231F20"/>
          <w:spacing w:val="-8"/>
        </w:rPr>
        <w:t>some shared understandings</w:t>
      </w:r>
      <w:r>
        <w:rPr>
          <w:color w:val="231F20"/>
          <w:spacing w:val="-2"/>
        </w:rPr>
        <w:t>.</w:t>
      </w:r>
      <w:r>
        <w:rPr>
          <w:color w:val="231F20"/>
          <w:spacing w:val="-10"/>
        </w:rPr>
        <w:t xml:space="preserve"> Apes and monkeys understand the desires and know</w:t>
      </w:r>
      <w:r w:rsidR="002A26CA">
        <w:rPr>
          <w:color w:val="231F20"/>
          <w:spacing w:val="-10"/>
        </w:rPr>
        <w:t>ledge-</w:t>
      </w:r>
      <w:r>
        <w:rPr>
          <w:color w:val="231F20"/>
          <w:spacing w:val="-10"/>
        </w:rPr>
        <w:t xml:space="preserve">ignorance of </w:t>
      </w:r>
      <w:r w:rsidR="00CE62FC">
        <w:rPr>
          <w:color w:val="231F20"/>
          <w:spacing w:val="-10"/>
        </w:rPr>
        <w:t>others, b</w:t>
      </w:r>
      <w:r>
        <w:rPr>
          <w:color w:val="231F20"/>
          <w:spacing w:val="-10"/>
        </w:rPr>
        <w:t>ut whether they understand false beliefs remains doubtful</w:t>
      </w:r>
      <w:r w:rsidR="00CE62FC">
        <w:rPr>
          <w:color w:val="231F20"/>
          <w:spacing w:val="-10"/>
        </w:rPr>
        <w:t xml:space="preserve"> (Bettle &amp; Rosati, 2021.</w:t>
      </w:r>
      <w:r w:rsidR="002A26CA">
        <w:rPr>
          <w:color w:val="231F20"/>
          <w:spacing w:val="-10"/>
        </w:rPr>
        <w:t>)</w:t>
      </w:r>
      <w:r>
        <w:rPr>
          <w:color w:val="231F20"/>
          <w:spacing w:val="-10"/>
        </w:rPr>
        <w:t xml:space="preserve"> </w:t>
      </w:r>
      <w:r w:rsidR="002F2C65">
        <w:rPr>
          <w:color w:val="231F20"/>
          <w:spacing w:val="-10"/>
        </w:rPr>
        <w:t>But human-primate</w:t>
      </w:r>
      <w:r>
        <w:rPr>
          <w:color w:val="231F20"/>
          <w:spacing w:val="-10"/>
        </w:rPr>
        <w:t xml:space="preserve"> research </w:t>
      </w:r>
      <w:r w:rsidR="002F2C65">
        <w:rPr>
          <w:color w:val="231F20"/>
          <w:spacing w:val="-2"/>
        </w:rPr>
        <w:t>inspires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social brain hypothesis (</w:t>
      </w:r>
      <w:r w:rsidR="00CE62FC">
        <w:rPr>
          <w:color w:val="231F20"/>
        </w:rPr>
        <w:t>Dunbar, 1998</w:t>
      </w:r>
      <w:r>
        <w:rPr>
          <w:color w:val="231F20"/>
        </w:rPr>
        <w:t>), which argue</w:t>
      </w:r>
      <w:r w:rsidR="002F2C65">
        <w:rPr>
          <w:color w:val="231F20"/>
        </w:rPr>
        <w:t>s</w:t>
      </w:r>
      <w:r>
        <w:rPr>
          <w:color w:val="231F20"/>
        </w:rPr>
        <w:t xml:space="preserve"> that evolutionary increases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cognition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fueled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advances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</w:t>
      </w:r>
      <w:r w:rsidR="001E1043">
        <w:rPr>
          <w:color w:val="231F20"/>
        </w:rPr>
        <w:t xml:space="preserve">ominid </w:t>
      </w:r>
      <w:r>
        <w:rPr>
          <w:color w:val="231F20"/>
        </w:rPr>
        <w:t>intelli</w:t>
      </w:r>
      <w:r>
        <w:rPr>
          <w:color w:val="231F20"/>
          <w:spacing w:val="-4"/>
        </w:rPr>
        <w:t>gence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more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broadly.</w:t>
      </w:r>
    </w:p>
    <w:p w14:paraId="00000010" w14:textId="311903FB" w:rsidR="00402D75" w:rsidRDefault="00000000" w:rsidP="003D1843">
      <w:pPr>
        <w:pStyle w:val="Heading1"/>
        <w:ind w:right="90"/>
      </w:pPr>
      <w:bookmarkStart w:id="84" w:name="_9yzpoihu8l69" w:colFirst="0" w:colLast="0"/>
      <w:bookmarkEnd w:id="84"/>
      <w:r>
        <w:t>Broader connections</w:t>
      </w:r>
    </w:p>
    <w:p w14:paraId="6CC54E36" w14:textId="77777777" w:rsidR="005358F0" w:rsidRDefault="005358F0" w:rsidP="003D1843">
      <w:pPr>
        <w:ind w:right="90"/>
      </w:pPr>
    </w:p>
    <w:p w14:paraId="31656799" w14:textId="5EB7FB94" w:rsidR="00CE62FC" w:rsidRDefault="00A2245E" w:rsidP="003D1843">
      <w:pPr>
        <w:ind w:right="90"/>
        <w:jc w:val="both"/>
      </w:pPr>
      <w:r>
        <w:t xml:space="preserve">The social brain hypothesis </w:t>
      </w:r>
      <w:r w:rsidR="002F2C65">
        <w:t>exemplifies</w:t>
      </w:r>
      <w:r>
        <w:t xml:space="preserve"> theory-of-mind connect</w:t>
      </w:r>
      <w:r w:rsidR="00A07DAC">
        <w:t>ions</w:t>
      </w:r>
      <w:r>
        <w:t xml:space="preserve"> to other disciplines. </w:t>
      </w:r>
      <w:r w:rsidR="002A26CA">
        <w:t>Childhood theory-of-mind findings</w:t>
      </w:r>
      <w:r>
        <w:t xml:space="preserve"> ha</w:t>
      </w:r>
      <w:r w:rsidR="002A26CA">
        <w:t>ve</w:t>
      </w:r>
      <w:r>
        <w:t xml:space="preserve"> </w:t>
      </w:r>
      <w:r w:rsidR="00A07DAC">
        <w:t xml:space="preserve">also </w:t>
      </w:r>
      <w:r>
        <w:t>inspired debate and revised theorizing within philosophy of mind</w:t>
      </w:r>
      <w:r w:rsidR="002A26CA">
        <w:t xml:space="preserve"> (</w:t>
      </w:r>
      <w:r w:rsidR="00CE62FC">
        <w:t xml:space="preserve">Carruthers, </w:t>
      </w:r>
      <w:r w:rsidR="00EA1C9F">
        <w:t>2009</w:t>
      </w:r>
      <w:r w:rsidR="002A26CA">
        <w:t>)</w:t>
      </w:r>
      <w:r w:rsidR="00CE62FC">
        <w:t>. Further, n</w:t>
      </w:r>
      <w:r>
        <w:t xml:space="preserve">euroscientists </w:t>
      </w:r>
      <w:r w:rsidR="00CE62FC">
        <w:t>have</w:t>
      </w:r>
      <w:r>
        <w:t xml:space="preserve"> identified a </w:t>
      </w:r>
      <w:r w:rsidR="00CE62FC">
        <w:t xml:space="preserve">distinctive </w:t>
      </w:r>
      <w:r>
        <w:t>theory-of-mind network in</w:t>
      </w:r>
      <w:ins w:id="85" w:author="Colin Klein [2]" w:date="2024-06-07T11:06:00Z">
        <w:r w:rsidR="004A7B08">
          <w:t xml:space="preserve"> the brains of</w:t>
        </w:r>
      </w:ins>
      <w:r>
        <w:t xml:space="preserve"> adults</w:t>
      </w:r>
      <w:r w:rsidR="002A26CA">
        <w:t xml:space="preserve"> (</w:t>
      </w:r>
      <w:r w:rsidR="00CE62FC">
        <w:t>Gallagher &amp; Frith</w:t>
      </w:r>
      <w:r w:rsidR="00A07DAC">
        <w:t>, 2003</w:t>
      </w:r>
      <w:r w:rsidR="002A26CA">
        <w:t>)</w:t>
      </w:r>
      <w:r>
        <w:t xml:space="preserve">, </w:t>
      </w:r>
      <w:r w:rsidR="002A26CA">
        <w:t>Th</w:t>
      </w:r>
      <w:r w:rsidR="00CE62FC">
        <w:t>at</w:t>
      </w:r>
      <w:r w:rsidR="002A26CA">
        <w:t xml:space="preserve"> theory-of-mind network </w:t>
      </w:r>
      <w:r>
        <w:t>is not apparent</w:t>
      </w:r>
      <w:r w:rsidR="00CE62FC">
        <w:t xml:space="preserve"> </w:t>
      </w:r>
      <w:r>
        <w:t>in infants</w:t>
      </w:r>
      <w:ins w:id="86" w:author="Colin Klein [2]" w:date="2024-06-07T11:07:00Z">
        <w:r w:rsidR="00C12FB2">
          <w:t>.R</w:t>
        </w:r>
      </w:ins>
      <w:del w:id="87" w:author="Colin Klein [2]" w:date="2024-06-07T11:07:00Z">
        <w:r w:rsidR="00CE62FC" w:rsidDel="00C12FB2">
          <w:delText>,</w:delText>
        </w:r>
        <w:r w:rsidR="002F2C65" w:rsidDel="00C12FB2">
          <w:delText xml:space="preserve"> r</w:delText>
        </w:r>
      </w:del>
      <w:r w:rsidR="002F2C65">
        <w:t xml:space="preserve">ather </w:t>
      </w:r>
      <w:r w:rsidR="002A26CA">
        <w:t xml:space="preserve">it </w:t>
      </w:r>
      <w:r w:rsidR="00A07DAC">
        <w:t>emerges</w:t>
      </w:r>
      <w:r>
        <w:t xml:space="preserve"> over childhood</w:t>
      </w:r>
      <w:r w:rsidR="002F2C65">
        <w:t>,</w:t>
      </w:r>
      <w:r>
        <w:t xml:space="preserve"> apace with progressions found in children’s cognitive understandings</w:t>
      </w:r>
      <w:r w:rsidR="002A26CA">
        <w:t xml:space="preserve"> (</w:t>
      </w:r>
      <w:r w:rsidR="00CE62FC">
        <w:t>Sabbagh, et al. 2009</w:t>
      </w:r>
      <w:r w:rsidR="002A26CA">
        <w:t>)</w:t>
      </w:r>
      <w:r>
        <w:t>.</w:t>
      </w:r>
      <w:bookmarkStart w:id="88" w:name="_4u4c309bbj1e" w:colFirst="0" w:colLast="0"/>
      <w:bookmarkEnd w:id="88"/>
    </w:p>
    <w:p w14:paraId="45B6A640" w14:textId="77777777" w:rsidR="00CE62FC" w:rsidRDefault="00CE62FC" w:rsidP="00CE62FC"/>
    <w:p w14:paraId="00000012" w14:textId="1A44351F" w:rsidR="00402D75" w:rsidRPr="00C11C99" w:rsidRDefault="00000000">
      <w:pPr>
        <w:pStyle w:val="Heading1"/>
        <w:pPrChange w:id="89" w:author="Colin Klein" w:date="2024-06-06T18:23:00Z">
          <w:pPr/>
        </w:pPrChange>
      </w:pPr>
      <w:r w:rsidRPr="00C11C99">
        <w:t>Key references</w:t>
      </w:r>
    </w:p>
    <w:p w14:paraId="00000013" w14:textId="288AA663" w:rsidR="00402D75" w:rsidDel="00C11C99" w:rsidRDefault="00000000">
      <w:pPr>
        <w:spacing w:before="240"/>
        <w:rPr>
          <w:del w:id="90" w:author="Colin Klein" w:date="2024-06-06T18:23:00Z"/>
        </w:rPr>
      </w:pPr>
      <w:del w:id="91" w:author="Colin Klein" w:date="2024-06-06T18:23:00Z">
        <w:r w:rsidDel="00C11C99">
          <w:delText>Provide</w:delText>
        </w:r>
        <w:r w:rsidDel="00C11C99">
          <w:rPr>
            <w:b/>
          </w:rPr>
          <w:delText xml:space="preserve"> </w:delText>
        </w:r>
        <w:r w:rsidDel="00C11C99">
          <w:delText xml:space="preserve">2–4 bulleted references that you expect would be useful for someone whose only background in the topic is your article. Whenever possible, privilege open-access resources here. Please avoid giving more than one reference (maximum) that you have authored. </w:delText>
        </w:r>
      </w:del>
    </w:p>
    <w:p w14:paraId="00000014" w14:textId="5DD0D573" w:rsidR="00402D75" w:rsidRDefault="00AD3B20">
      <w:pPr>
        <w:numPr>
          <w:ilvl w:val="0"/>
          <w:numId w:val="1"/>
        </w:numPr>
        <w:spacing w:before="240"/>
      </w:pPr>
      <w:r>
        <w:t>Reading Minds</w:t>
      </w:r>
      <w:r w:rsidR="00024DF1" w:rsidRPr="00024DF1">
        <w:t xml:space="preserve"> </w:t>
      </w:r>
      <w:r w:rsidR="00024DF1">
        <w:t xml:space="preserve">Wellman, H. M. (2020). </w:t>
      </w:r>
      <w:r w:rsidR="00024DF1">
        <w:rPr>
          <w:i/>
        </w:rPr>
        <w:t>Read</w:t>
      </w:r>
      <w:r w:rsidR="00024DF1" w:rsidRPr="008E44E9">
        <w:rPr>
          <w:i/>
        </w:rPr>
        <w:t xml:space="preserve">ing minds: How </w:t>
      </w:r>
      <w:r w:rsidR="00024DF1">
        <w:rPr>
          <w:i/>
        </w:rPr>
        <w:t>childhood teaches us to understand people</w:t>
      </w:r>
      <w:r w:rsidR="00024DF1">
        <w:t xml:space="preserve">. Oxford University Press.  </w:t>
      </w:r>
      <w:del w:id="92" w:author="Colin Klein [2]" w:date="2024-06-07T11:07:00Z">
        <w:r w:rsidR="00024DF1" w:rsidDel="00CB5050">
          <w:delText xml:space="preserve">A non-academic </w:delText>
        </w:r>
        <w:commentRangeStart w:id="93"/>
        <w:r w:rsidR="00024DF1" w:rsidDel="00CB5050">
          <w:delText>comprehensive</w:delText>
        </w:r>
      </w:del>
      <w:commentRangeEnd w:id="93"/>
      <w:r w:rsidR="00F0774F">
        <w:rPr>
          <w:rStyle w:val="CommentReference"/>
        </w:rPr>
        <w:commentReference w:id="93"/>
      </w:r>
      <w:del w:id="94" w:author="Colin Klein [2]" w:date="2024-06-07T11:07:00Z">
        <w:r w:rsidR="00024DF1" w:rsidDel="00CB5050">
          <w:delText xml:space="preserve"> but short (200-page) book covering theory of mind and its development. Includes topics like theory of mind and robots, understanding extraordinary minds (like god’s omniscience), applying theory of mind in everyday situations.</w:delText>
        </w:r>
      </w:del>
    </w:p>
    <w:p w14:paraId="677DA3EA" w14:textId="29576747" w:rsidR="005358F0" w:rsidRPr="00024DF1" w:rsidDel="00CB5050" w:rsidRDefault="005358F0" w:rsidP="00CB5050">
      <w:pPr>
        <w:numPr>
          <w:ilvl w:val="0"/>
          <w:numId w:val="1"/>
        </w:numPr>
        <w:rPr>
          <w:del w:id="95" w:author="Colin Klein [2]" w:date="2024-06-07T11:07:00Z"/>
        </w:rPr>
      </w:pPr>
      <w:r w:rsidRPr="00CB5050">
        <w:rPr>
          <w:color w:val="231F20"/>
          <w:spacing w:val="-6"/>
        </w:rPr>
        <w:t>Hare,</w:t>
      </w:r>
      <w:r w:rsidRPr="00CB5050">
        <w:rPr>
          <w:color w:val="231F20"/>
          <w:spacing w:val="-5"/>
        </w:rPr>
        <w:t xml:space="preserve"> </w:t>
      </w:r>
      <w:r w:rsidRPr="00F0774F">
        <w:rPr>
          <w:color w:val="231F20"/>
          <w:spacing w:val="-6"/>
        </w:rPr>
        <w:t>B., &amp;</w:t>
      </w:r>
      <w:r w:rsidRPr="00CB5050">
        <w:rPr>
          <w:color w:val="231F20"/>
          <w:spacing w:val="-4"/>
        </w:rPr>
        <w:t xml:space="preserve"> </w:t>
      </w:r>
      <w:r w:rsidRPr="00CB5050">
        <w:rPr>
          <w:color w:val="231F20"/>
          <w:spacing w:val="-6"/>
        </w:rPr>
        <w:t>Tomasello,</w:t>
      </w:r>
      <w:r w:rsidRPr="00CB5050">
        <w:rPr>
          <w:color w:val="231F20"/>
          <w:spacing w:val="-5"/>
        </w:rPr>
        <w:t xml:space="preserve"> </w:t>
      </w:r>
      <w:r w:rsidRPr="00CB5050">
        <w:rPr>
          <w:color w:val="231F20"/>
          <w:spacing w:val="-6"/>
        </w:rPr>
        <w:t>M. (2005).</w:t>
      </w:r>
      <w:r w:rsidRPr="00CB5050">
        <w:rPr>
          <w:color w:val="231F20"/>
          <w:spacing w:val="-4"/>
        </w:rPr>
        <w:t xml:space="preserve"> </w:t>
      </w:r>
      <w:r w:rsidRPr="00CB5050">
        <w:rPr>
          <w:color w:val="231F20"/>
          <w:spacing w:val="-6"/>
        </w:rPr>
        <w:t>Human-like</w:t>
      </w:r>
      <w:r w:rsidRPr="00CB5050">
        <w:rPr>
          <w:color w:val="231F20"/>
          <w:spacing w:val="-5"/>
        </w:rPr>
        <w:t xml:space="preserve"> </w:t>
      </w:r>
      <w:r w:rsidRPr="00CB5050">
        <w:rPr>
          <w:color w:val="231F20"/>
          <w:spacing w:val="-6"/>
        </w:rPr>
        <w:t>social</w:t>
      </w:r>
      <w:r w:rsidRPr="00CB5050">
        <w:rPr>
          <w:color w:val="231F20"/>
          <w:spacing w:val="-5"/>
        </w:rPr>
        <w:t xml:space="preserve"> </w:t>
      </w:r>
      <w:r w:rsidRPr="00CB5050">
        <w:rPr>
          <w:color w:val="231F20"/>
          <w:spacing w:val="-6"/>
        </w:rPr>
        <w:t>skills</w:t>
      </w:r>
      <w:r w:rsidRPr="00CB5050">
        <w:rPr>
          <w:color w:val="231F20"/>
          <w:spacing w:val="-5"/>
        </w:rPr>
        <w:t xml:space="preserve"> </w:t>
      </w:r>
      <w:r w:rsidRPr="00CB5050">
        <w:rPr>
          <w:color w:val="231F20"/>
          <w:spacing w:val="-6"/>
        </w:rPr>
        <w:t>in</w:t>
      </w:r>
      <w:r w:rsidRPr="00CB5050">
        <w:rPr>
          <w:color w:val="231F20"/>
          <w:spacing w:val="-5"/>
        </w:rPr>
        <w:t xml:space="preserve"> </w:t>
      </w:r>
      <w:r w:rsidRPr="00CB5050">
        <w:rPr>
          <w:color w:val="231F20"/>
          <w:spacing w:val="-6"/>
        </w:rPr>
        <w:t>dogs?</w:t>
      </w:r>
      <w:r w:rsidRPr="00CB5050">
        <w:rPr>
          <w:color w:val="231F20"/>
        </w:rPr>
        <w:t xml:space="preserve"> </w:t>
      </w:r>
      <w:r w:rsidRPr="00CB5050">
        <w:rPr>
          <w:i/>
          <w:color w:val="231F20"/>
          <w:spacing w:val="-6"/>
        </w:rPr>
        <w:t>Trends</w:t>
      </w:r>
      <w:r w:rsidRPr="00CB5050">
        <w:rPr>
          <w:i/>
          <w:color w:val="231F20"/>
        </w:rPr>
        <w:t xml:space="preserve"> </w:t>
      </w:r>
      <w:r w:rsidRPr="00CB5050">
        <w:rPr>
          <w:i/>
          <w:color w:val="231F20"/>
          <w:spacing w:val="-6"/>
        </w:rPr>
        <w:t>in</w:t>
      </w:r>
      <w:r w:rsidRPr="00CB5050">
        <w:rPr>
          <w:i/>
          <w:color w:val="231F20"/>
        </w:rPr>
        <w:t xml:space="preserve"> </w:t>
      </w:r>
      <w:r w:rsidRPr="00CB5050">
        <w:rPr>
          <w:i/>
          <w:color w:val="231F20"/>
          <w:spacing w:val="-6"/>
        </w:rPr>
        <w:t>Cognitive</w:t>
      </w:r>
      <w:r w:rsidRPr="00CB5050">
        <w:rPr>
          <w:i/>
          <w:color w:val="231F20"/>
        </w:rPr>
        <w:t xml:space="preserve"> </w:t>
      </w:r>
      <w:r w:rsidRPr="00CB5050">
        <w:rPr>
          <w:i/>
          <w:color w:val="231F20"/>
          <w:spacing w:val="-6"/>
        </w:rPr>
        <w:t>Sciences</w:t>
      </w:r>
      <w:r w:rsidRPr="00CB5050">
        <w:rPr>
          <w:color w:val="231F20"/>
          <w:spacing w:val="-6"/>
        </w:rPr>
        <w:t>,</w:t>
      </w:r>
      <w:r w:rsidRPr="00CB5050">
        <w:rPr>
          <w:color w:val="231F20"/>
        </w:rPr>
        <w:t xml:space="preserve"> </w:t>
      </w:r>
      <w:r w:rsidRPr="00CB5050">
        <w:rPr>
          <w:i/>
          <w:color w:val="231F20"/>
          <w:spacing w:val="-6"/>
        </w:rPr>
        <w:t>9</w:t>
      </w:r>
      <w:r w:rsidRPr="00CB5050">
        <w:rPr>
          <w:color w:val="231F20"/>
          <w:spacing w:val="-6"/>
        </w:rPr>
        <w:t>,</w:t>
      </w:r>
      <w:r w:rsidRPr="00CB5050">
        <w:rPr>
          <w:color w:val="231F20"/>
        </w:rPr>
        <w:t xml:space="preserve"> </w:t>
      </w:r>
      <w:r w:rsidRPr="00CB5050">
        <w:rPr>
          <w:color w:val="231F20"/>
          <w:spacing w:val="-6"/>
        </w:rPr>
        <w:t>439–444.</w:t>
      </w:r>
      <w:r w:rsidRPr="00CB5050">
        <w:rPr>
          <w:color w:val="231F20"/>
        </w:rPr>
        <w:t xml:space="preserve"> </w:t>
      </w:r>
      <w:hyperlink r:id="rId13" w:history="1">
        <w:r w:rsidR="00024DF1" w:rsidRPr="00CB5050">
          <w:rPr>
            <w:rStyle w:val="Hyperlink"/>
            <w:spacing w:val="-6"/>
          </w:rPr>
          <w:t>https://doi.org/10.1016/j.</w:t>
        </w:r>
        <w:r w:rsidR="00024DF1" w:rsidRPr="00F0774F">
          <w:rPr>
            <w:rStyle w:val="Hyperlink"/>
            <w:spacing w:val="-2"/>
          </w:rPr>
          <w:t xml:space="preserve"> tics.2005.07.003</w:t>
        </w:r>
      </w:hyperlink>
      <w:r w:rsidR="00024DF1" w:rsidRPr="00CB5050">
        <w:rPr>
          <w:color w:val="231F20"/>
          <w:spacing w:val="-2"/>
        </w:rPr>
        <w:t>.</w:t>
      </w:r>
      <w:del w:id="96" w:author="Colin Klein [2]" w:date="2024-06-07T11:07:00Z">
        <w:r w:rsidR="00024DF1" w:rsidDel="00CB5050">
          <w:rPr>
            <w:color w:val="231F20"/>
            <w:spacing w:val="-2"/>
          </w:rPr>
          <w:delText xml:space="preserve"> Quick introduction to evolution of theory of mind understandings via look at theory-of-mind proto-skills in apes and, intriguingly, dogs.</w:delText>
        </w:r>
      </w:del>
    </w:p>
    <w:p w14:paraId="318291C3" w14:textId="77777777" w:rsidR="00024DF1" w:rsidRPr="00024DF1" w:rsidRDefault="00024DF1">
      <w:pPr>
        <w:numPr>
          <w:ilvl w:val="0"/>
          <w:numId w:val="1"/>
        </w:numPr>
        <w:pPrChange w:id="97" w:author="Colin Klein [2]" w:date="2024-06-07T11:07:00Z">
          <w:pPr>
            <w:ind w:left="720"/>
          </w:pPr>
        </w:pPrChange>
      </w:pPr>
    </w:p>
    <w:p w14:paraId="00000016" w14:textId="1921D095" w:rsidR="00402D75" w:rsidRDefault="00024DF1">
      <w:pPr>
        <w:numPr>
          <w:ilvl w:val="0"/>
          <w:numId w:val="1"/>
        </w:numPr>
      </w:pPr>
      <w:r w:rsidRPr="00D75705">
        <w:rPr>
          <w:szCs w:val="24"/>
        </w:rPr>
        <w:t xml:space="preserve">M. Banaji &amp; S. Gelman. (Eds.), </w:t>
      </w:r>
      <w:r w:rsidRPr="00D75705">
        <w:rPr>
          <w:i/>
          <w:szCs w:val="24"/>
        </w:rPr>
        <w:t>Navigating the social world: A developmental perspective</w:t>
      </w:r>
      <w:r w:rsidRPr="00D75705">
        <w:rPr>
          <w:szCs w:val="24"/>
        </w:rPr>
        <w:t xml:space="preserve"> </w:t>
      </w:r>
      <w:r>
        <w:rPr>
          <w:szCs w:val="24"/>
        </w:rPr>
        <w:t xml:space="preserve">(pp. 69-74). </w:t>
      </w:r>
      <w:r w:rsidRPr="00D75705">
        <w:rPr>
          <w:szCs w:val="24"/>
        </w:rPr>
        <w:t>Oxford: Oxford University Pres</w:t>
      </w:r>
      <w:r>
        <w:rPr>
          <w:szCs w:val="24"/>
        </w:rPr>
        <w:t xml:space="preserve">s. </w:t>
      </w:r>
      <w:del w:id="98" w:author="Colin Klein [2]" w:date="2024-06-07T11:07:00Z">
        <w:r w:rsidDel="00CB5050">
          <w:rPr>
            <w:szCs w:val="24"/>
          </w:rPr>
          <w:delText>A volume of short easy-to-read essays on development of our understandings of self and others by experts on their topics.</w:delText>
        </w:r>
      </w:del>
    </w:p>
    <w:p w14:paraId="00000017" w14:textId="0AFD91A6" w:rsidR="00402D75" w:rsidRDefault="00000000">
      <w:pPr>
        <w:pStyle w:val="Heading1"/>
      </w:pPr>
      <w:bookmarkStart w:id="99" w:name="_mlrt0ssv47z7" w:colFirst="0" w:colLast="0"/>
      <w:bookmarkEnd w:id="99"/>
      <w:r>
        <w:lastRenderedPageBreak/>
        <w:t>Other bibliography</w:t>
      </w:r>
    </w:p>
    <w:p w14:paraId="5F2E497A" w14:textId="63A26681" w:rsidR="00E74CFE" w:rsidRDefault="00E74CFE" w:rsidP="00E74CFE">
      <w:pPr>
        <w:pStyle w:val="NormalWeb"/>
      </w:pPr>
      <w:r w:rsidRPr="00E74CFE">
        <w:rPr>
          <w:rFonts w:ascii="Arial" w:hAnsi="Arial" w:cs="Arial"/>
          <w:sz w:val="22"/>
          <w:szCs w:val="22"/>
        </w:rPr>
        <w:t>Bettle</w:t>
      </w:r>
      <w:r>
        <w:t>, R., &amp; Rosat</w:t>
      </w:r>
      <w:r w:rsidR="00024DF1">
        <w:t>i</w:t>
      </w:r>
      <w:r>
        <w:t xml:space="preserve">, A.G. (2021) The primate origins of human social cognition. </w:t>
      </w:r>
      <w:r w:rsidRPr="00E74CFE">
        <w:rPr>
          <w:i/>
          <w:iCs/>
        </w:rPr>
        <w:t>Language Learning and Development</w:t>
      </w:r>
      <w:r w:rsidRPr="00E74CFE">
        <w:t>, 17,</w:t>
      </w:r>
      <w:r>
        <w:t xml:space="preserve"> 96-127</w:t>
      </w:r>
      <w:r w:rsidRPr="00E74CFE">
        <w:rPr>
          <w:rFonts w:ascii="Arial" w:hAnsi="Arial" w:cs="Arial"/>
          <w:sz w:val="22"/>
          <w:szCs w:val="22"/>
        </w:rPr>
        <w:t xml:space="preserve">. </w:t>
      </w:r>
      <w:r w:rsidRPr="00E74CFE">
        <w:rPr>
          <w:rFonts w:ascii="Arial" w:hAnsi="Arial" w:cs="Arial"/>
          <w:b/>
          <w:bCs/>
          <w:sz w:val="22"/>
          <w:szCs w:val="22"/>
        </w:rPr>
        <w:t>https://doi.org/10.1080/15475441.2020.1820339</w:t>
      </w:r>
      <w:r>
        <w:rPr>
          <w:rFonts w:ascii="MyriadPro" w:hAnsi="MyriadPro"/>
          <w:b/>
          <w:bCs/>
          <w:sz w:val="14"/>
          <w:szCs w:val="14"/>
        </w:rPr>
        <w:t xml:space="preserve"> </w:t>
      </w:r>
    </w:p>
    <w:p w14:paraId="03778F25" w14:textId="15A356A1" w:rsidR="00E74CFE" w:rsidRDefault="00EA1C9F">
      <w:pPr>
        <w:spacing w:before="240"/>
      </w:pPr>
      <w:r w:rsidRPr="00E74CFE">
        <w:t xml:space="preserve">Carruthers, P. How we know our own minds: The relationship between mindreading and metacognition. </w:t>
      </w:r>
      <w:r w:rsidRPr="00E74CFE">
        <w:rPr>
          <w:i/>
          <w:iCs/>
        </w:rPr>
        <w:t>Behavioral and Brain Sciences</w:t>
      </w:r>
      <w:r w:rsidRPr="00E74CFE">
        <w:t>, 32 (2009), 121-138.</w:t>
      </w:r>
    </w:p>
    <w:p w14:paraId="57DB96BD" w14:textId="77777777" w:rsidR="00E74CFE" w:rsidRDefault="00E74CFE" w:rsidP="00E74CFE">
      <w:pPr>
        <w:tabs>
          <w:tab w:val="left" w:pos="405"/>
          <w:tab w:val="left" w:pos="407"/>
        </w:tabs>
        <w:spacing w:line="254" w:lineRule="auto"/>
        <w:ind w:right="42"/>
      </w:pPr>
    </w:p>
    <w:p w14:paraId="283495A3" w14:textId="12FB904D" w:rsidR="00E74CFE" w:rsidRPr="00E74CFE" w:rsidRDefault="00E74CFE" w:rsidP="00E74CFE">
      <w:pPr>
        <w:tabs>
          <w:tab w:val="left" w:pos="405"/>
          <w:tab w:val="left" w:pos="407"/>
        </w:tabs>
        <w:spacing w:line="254" w:lineRule="auto"/>
        <w:ind w:right="42"/>
      </w:pPr>
      <w:r w:rsidRPr="00E74CFE">
        <w:rPr>
          <w:color w:val="231F20"/>
          <w:spacing w:val="-4"/>
        </w:rPr>
        <w:t xml:space="preserve">Dunbar, R. I. M. (1998). The social brain hypothesis. </w:t>
      </w:r>
      <w:r w:rsidRPr="00E74CFE">
        <w:rPr>
          <w:i/>
          <w:color w:val="231F20"/>
          <w:spacing w:val="-4"/>
        </w:rPr>
        <w:t xml:space="preserve">Evolutionary </w:t>
      </w:r>
      <w:r w:rsidRPr="00E74CFE">
        <w:rPr>
          <w:i/>
          <w:color w:val="231F20"/>
          <w:spacing w:val="-8"/>
        </w:rPr>
        <w:t>Anthropology:</w:t>
      </w:r>
      <w:r w:rsidRPr="00E74CFE">
        <w:rPr>
          <w:i/>
          <w:color w:val="231F20"/>
          <w:spacing w:val="-3"/>
        </w:rPr>
        <w:t xml:space="preserve"> </w:t>
      </w:r>
      <w:r w:rsidRPr="00E74CFE">
        <w:rPr>
          <w:i/>
          <w:color w:val="231F20"/>
          <w:spacing w:val="-8"/>
        </w:rPr>
        <w:t>Issues,</w:t>
      </w:r>
      <w:r w:rsidRPr="00E74CFE">
        <w:rPr>
          <w:i/>
          <w:color w:val="231F20"/>
          <w:spacing w:val="-3"/>
        </w:rPr>
        <w:t xml:space="preserve"> </w:t>
      </w:r>
      <w:r w:rsidRPr="00E74CFE">
        <w:rPr>
          <w:i/>
          <w:color w:val="231F20"/>
          <w:spacing w:val="-8"/>
        </w:rPr>
        <w:t>News,</w:t>
      </w:r>
      <w:r w:rsidRPr="00E74CFE">
        <w:rPr>
          <w:i/>
          <w:color w:val="231F20"/>
          <w:spacing w:val="-3"/>
        </w:rPr>
        <w:t xml:space="preserve"> </w:t>
      </w:r>
      <w:r w:rsidRPr="00E74CFE">
        <w:rPr>
          <w:i/>
          <w:color w:val="231F20"/>
          <w:spacing w:val="-8"/>
        </w:rPr>
        <w:t>and</w:t>
      </w:r>
      <w:r w:rsidRPr="00E74CFE">
        <w:rPr>
          <w:i/>
          <w:color w:val="231F20"/>
          <w:spacing w:val="-3"/>
        </w:rPr>
        <w:t xml:space="preserve"> </w:t>
      </w:r>
      <w:r w:rsidRPr="00E74CFE">
        <w:rPr>
          <w:i/>
          <w:color w:val="231F20"/>
          <w:spacing w:val="-8"/>
        </w:rPr>
        <w:t>Reviews</w:t>
      </w:r>
      <w:r w:rsidRPr="00E74CFE">
        <w:rPr>
          <w:color w:val="231F20"/>
          <w:spacing w:val="-8"/>
        </w:rPr>
        <w:t>,</w:t>
      </w:r>
      <w:r w:rsidRPr="00E74CFE">
        <w:rPr>
          <w:color w:val="231F20"/>
          <w:spacing w:val="-3"/>
        </w:rPr>
        <w:t xml:space="preserve"> </w:t>
      </w:r>
      <w:r w:rsidRPr="00E74CFE">
        <w:rPr>
          <w:i/>
          <w:color w:val="231F20"/>
          <w:spacing w:val="-8"/>
        </w:rPr>
        <w:t>6</w:t>
      </w:r>
      <w:r w:rsidRPr="00E74CFE">
        <w:rPr>
          <w:color w:val="231F20"/>
          <w:spacing w:val="-8"/>
        </w:rPr>
        <w:t>,</w:t>
      </w:r>
      <w:r w:rsidRPr="00E74CFE">
        <w:rPr>
          <w:color w:val="231F20"/>
          <w:spacing w:val="-3"/>
        </w:rPr>
        <w:t xml:space="preserve"> </w:t>
      </w:r>
      <w:r w:rsidRPr="00E74CFE">
        <w:rPr>
          <w:color w:val="231F20"/>
          <w:spacing w:val="-8"/>
        </w:rPr>
        <w:t>178–190.</w:t>
      </w:r>
      <w:r w:rsidRPr="00E74CFE">
        <w:rPr>
          <w:color w:val="231F20"/>
          <w:spacing w:val="-3"/>
        </w:rPr>
        <w:t xml:space="preserve"> </w:t>
      </w:r>
      <w:r w:rsidRPr="00E74CFE">
        <w:rPr>
          <w:color w:val="231F20"/>
          <w:spacing w:val="-8"/>
        </w:rPr>
        <w:t>https://doi.org/</w:t>
      </w:r>
      <w:r w:rsidRPr="00E74CFE">
        <w:rPr>
          <w:color w:val="231F20"/>
          <w:spacing w:val="-4"/>
        </w:rPr>
        <w:t xml:space="preserve"> 10.1002/(sici)1520-6505(1998)6:5&lt;178::aid-evan5&gt;3.0.co;2-8.</w:t>
      </w:r>
    </w:p>
    <w:p w14:paraId="27F8E87B" w14:textId="77777777" w:rsidR="00E74CFE" w:rsidRDefault="00E74CFE" w:rsidP="008A7070"/>
    <w:p w14:paraId="5CEBB6E9" w14:textId="2E825226" w:rsidR="008A7070" w:rsidRDefault="008A7070" w:rsidP="008A7070">
      <w:pPr>
        <w:rPr>
          <w:color w:val="231F20"/>
          <w:spacing w:val="-2"/>
        </w:rPr>
      </w:pPr>
      <w:r w:rsidRPr="00E74CFE">
        <w:rPr>
          <w:color w:val="231F20"/>
          <w:spacing w:val="-4"/>
        </w:rPr>
        <w:t>Gallagher,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4"/>
        </w:rPr>
        <w:t>H.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L.,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&amp;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Frith,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4"/>
        </w:rPr>
        <w:t>C.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D.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(2003).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Functional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4"/>
        </w:rPr>
        <w:t>imaging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of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“the</w:t>
      </w:r>
      <w:r w:rsidRPr="00E74CFE">
        <w:rPr>
          <w:color w:val="231F20"/>
          <w:spacing w:val="-6"/>
        </w:rPr>
        <w:t>ory of</w:t>
      </w:r>
      <w:r w:rsidRPr="00E74CFE">
        <w:rPr>
          <w:color w:val="231F20"/>
          <w:spacing w:val="-5"/>
        </w:rPr>
        <w:t xml:space="preserve"> </w:t>
      </w:r>
      <w:r w:rsidRPr="00E74CFE">
        <w:rPr>
          <w:color w:val="231F20"/>
          <w:spacing w:val="-6"/>
        </w:rPr>
        <w:t>mind”.</w:t>
      </w:r>
      <w:r w:rsidRPr="00E74CFE">
        <w:rPr>
          <w:color w:val="231F20"/>
          <w:spacing w:val="-5"/>
        </w:rPr>
        <w:t xml:space="preserve"> </w:t>
      </w:r>
      <w:r w:rsidRPr="00E74CFE">
        <w:rPr>
          <w:i/>
          <w:color w:val="231F20"/>
          <w:spacing w:val="-6"/>
        </w:rPr>
        <w:t>Trends</w:t>
      </w:r>
      <w:r w:rsidRPr="00E74CFE">
        <w:rPr>
          <w:i/>
          <w:color w:val="231F20"/>
          <w:spacing w:val="-5"/>
        </w:rPr>
        <w:t xml:space="preserve"> </w:t>
      </w:r>
      <w:r w:rsidRPr="00E74CFE">
        <w:rPr>
          <w:i/>
          <w:color w:val="231F20"/>
          <w:spacing w:val="-6"/>
        </w:rPr>
        <w:t>in Cognitive</w:t>
      </w:r>
      <w:r w:rsidRPr="00E74CFE">
        <w:rPr>
          <w:i/>
          <w:color w:val="231F20"/>
          <w:spacing w:val="-5"/>
        </w:rPr>
        <w:t xml:space="preserve"> </w:t>
      </w:r>
      <w:r w:rsidRPr="00E74CFE">
        <w:rPr>
          <w:i/>
          <w:color w:val="231F20"/>
          <w:spacing w:val="-6"/>
        </w:rPr>
        <w:t>Sciences</w:t>
      </w:r>
      <w:r w:rsidRPr="00E74CFE">
        <w:rPr>
          <w:color w:val="231F20"/>
          <w:spacing w:val="-6"/>
        </w:rPr>
        <w:t>,</w:t>
      </w:r>
      <w:r w:rsidRPr="00E74CFE">
        <w:rPr>
          <w:color w:val="231F20"/>
          <w:spacing w:val="-5"/>
        </w:rPr>
        <w:t xml:space="preserve"> </w:t>
      </w:r>
      <w:r w:rsidRPr="00E74CFE">
        <w:rPr>
          <w:i/>
          <w:color w:val="231F20"/>
          <w:spacing w:val="-6"/>
        </w:rPr>
        <w:t>7</w:t>
      </w:r>
      <w:r w:rsidRPr="00E74CFE">
        <w:rPr>
          <w:color w:val="231F20"/>
          <w:spacing w:val="-6"/>
        </w:rPr>
        <w:t>,</w:t>
      </w:r>
      <w:r w:rsidRPr="00E74CFE">
        <w:rPr>
          <w:color w:val="231F20"/>
          <w:spacing w:val="-5"/>
        </w:rPr>
        <w:t xml:space="preserve"> </w:t>
      </w:r>
      <w:r w:rsidRPr="00E74CFE">
        <w:rPr>
          <w:color w:val="231F20"/>
          <w:spacing w:val="-6"/>
        </w:rPr>
        <w:t>77–83. https://doi.org/</w:t>
      </w:r>
      <w:r w:rsidRPr="00E74CFE">
        <w:rPr>
          <w:color w:val="231F20"/>
          <w:spacing w:val="-2"/>
        </w:rPr>
        <w:t xml:space="preserve"> 10.1016/S1364-6613(02)00025-6</w:t>
      </w:r>
    </w:p>
    <w:p w14:paraId="589634D3" w14:textId="77777777" w:rsidR="00024DF1" w:rsidRDefault="00024DF1" w:rsidP="008A7070">
      <w:pPr>
        <w:rPr>
          <w:color w:val="231F20"/>
          <w:spacing w:val="-2"/>
        </w:rPr>
      </w:pPr>
    </w:p>
    <w:p w14:paraId="33E4D207" w14:textId="66AE84A6" w:rsidR="00E74CFE" w:rsidRPr="004354A9" w:rsidRDefault="00E74CFE" w:rsidP="00E74CFE">
      <w:pPr>
        <w:pStyle w:val="Bibliography"/>
        <w:rPr>
          <w:color w:val="000000" w:themeColor="text1"/>
        </w:rPr>
      </w:pPr>
      <w:r w:rsidRPr="004354A9">
        <w:rPr>
          <w:color w:val="000000" w:themeColor="text1"/>
        </w:rPr>
        <w:t xml:space="preserve">Johnston, J. R., &amp; Wong, M.-Y. A. (2002). Cultural Differences in Beliefs and Practices Concerning Talk to Children. </w:t>
      </w:r>
      <w:r w:rsidRPr="004354A9">
        <w:rPr>
          <w:i/>
          <w:iCs/>
          <w:color w:val="000000" w:themeColor="text1"/>
        </w:rPr>
        <w:t>Journal of Speech, Language, and Hearing Research, 45</w:t>
      </w:r>
      <w:r w:rsidRPr="004354A9">
        <w:rPr>
          <w:color w:val="000000" w:themeColor="text1"/>
        </w:rPr>
        <w:t>(5), 916–926.</w:t>
      </w:r>
    </w:p>
    <w:p w14:paraId="2D5A12A2" w14:textId="77777777" w:rsidR="00E74CFE" w:rsidRDefault="00E74CFE" w:rsidP="008A7070">
      <w:pPr>
        <w:rPr>
          <w:noProof/>
          <w:color w:val="000000" w:themeColor="text1"/>
        </w:rPr>
      </w:pPr>
    </w:p>
    <w:p w14:paraId="4A157E2D" w14:textId="7A523D87" w:rsidR="00E74CFE" w:rsidRPr="004354A9" w:rsidRDefault="00E74CFE" w:rsidP="00E74CFE">
      <w:pPr>
        <w:pStyle w:val="Bibliography"/>
        <w:rPr>
          <w:color w:val="000000" w:themeColor="text1"/>
        </w:rPr>
      </w:pPr>
      <w:r w:rsidRPr="004354A9">
        <w:rPr>
          <w:color w:val="000000" w:themeColor="text1"/>
        </w:rPr>
        <w:t xml:space="preserve">Lecce, S., Caputi, M., Pagnin, A., &amp; Banerjee, R. (2017). Theory of mind and school achievement: The mediating role of social competence. </w:t>
      </w:r>
      <w:r w:rsidRPr="004354A9">
        <w:rPr>
          <w:i/>
          <w:iCs/>
          <w:color w:val="000000" w:themeColor="text1"/>
        </w:rPr>
        <w:t>Cognitive Development, 44</w:t>
      </w:r>
      <w:r w:rsidRPr="004354A9">
        <w:rPr>
          <w:color w:val="000000" w:themeColor="text1"/>
        </w:rPr>
        <w:t>, 85–97.</w:t>
      </w:r>
    </w:p>
    <w:p w14:paraId="7A1B63CB" w14:textId="77777777" w:rsidR="008A7070" w:rsidRPr="00E74CFE" w:rsidRDefault="008A7070" w:rsidP="008A7070">
      <w:pPr>
        <w:rPr>
          <w:color w:val="231F20"/>
          <w:spacing w:val="-2"/>
        </w:rPr>
      </w:pPr>
    </w:p>
    <w:p w14:paraId="620215D9" w14:textId="11CE4298" w:rsidR="008A7070" w:rsidRDefault="008A7070" w:rsidP="00E74CFE">
      <w:pPr>
        <w:tabs>
          <w:tab w:val="left" w:pos="405"/>
          <w:tab w:val="left" w:pos="407"/>
        </w:tabs>
        <w:spacing w:line="254" w:lineRule="auto"/>
        <w:ind w:right="531"/>
      </w:pPr>
      <w:r w:rsidRPr="00E74CFE">
        <w:rPr>
          <w:color w:val="231F20"/>
          <w:spacing w:val="-2"/>
        </w:rPr>
        <w:t>Onishi,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K.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H.,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&amp;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Baillargeon,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R.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(2005).</w:t>
      </w:r>
      <w:r w:rsidRPr="00E74CFE">
        <w:rPr>
          <w:color w:val="231F20"/>
          <w:spacing w:val="-8"/>
        </w:rPr>
        <w:t xml:space="preserve"> </w:t>
      </w:r>
      <w:r w:rsidRPr="00E74CFE">
        <w:rPr>
          <w:color w:val="231F20"/>
          <w:spacing w:val="-2"/>
        </w:rPr>
        <w:t>Do</w:t>
      </w:r>
      <w:r w:rsidRPr="00E74CFE">
        <w:rPr>
          <w:color w:val="231F20"/>
          <w:spacing w:val="-9"/>
        </w:rPr>
        <w:t xml:space="preserve"> </w:t>
      </w:r>
      <w:r w:rsidRPr="00E74CFE">
        <w:rPr>
          <w:color w:val="231F20"/>
          <w:spacing w:val="-2"/>
        </w:rPr>
        <w:t>15-month-old</w:t>
      </w:r>
      <w:r w:rsidRPr="00E74CFE">
        <w:rPr>
          <w:color w:val="231F20"/>
          <w:spacing w:val="-9"/>
        </w:rPr>
        <w:t xml:space="preserve"> </w:t>
      </w:r>
      <w:r w:rsidRPr="00E74CFE">
        <w:rPr>
          <w:color w:val="231F20"/>
          <w:spacing w:val="-2"/>
        </w:rPr>
        <w:t xml:space="preserve">infants </w:t>
      </w:r>
      <w:r w:rsidRPr="00E74CFE">
        <w:rPr>
          <w:color w:val="231F20"/>
          <w:spacing w:val="-4"/>
        </w:rPr>
        <w:t>understand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false</w:t>
      </w:r>
      <w:r w:rsidRPr="00E74CFE">
        <w:rPr>
          <w:color w:val="231F20"/>
          <w:spacing w:val="-6"/>
        </w:rPr>
        <w:t xml:space="preserve"> </w:t>
      </w:r>
      <w:r w:rsidRPr="00E74CFE">
        <w:rPr>
          <w:color w:val="231F20"/>
          <w:spacing w:val="-4"/>
        </w:rPr>
        <w:t>beliefs?</w:t>
      </w:r>
      <w:r w:rsidRPr="00E74CFE">
        <w:rPr>
          <w:color w:val="231F20"/>
          <w:spacing w:val="-6"/>
        </w:rPr>
        <w:t xml:space="preserve"> </w:t>
      </w:r>
      <w:r w:rsidRPr="00E74CFE">
        <w:rPr>
          <w:i/>
          <w:color w:val="231F20"/>
          <w:spacing w:val="-4"/>
        </w:rPr>
        <w:t>Science</w:t>
      </w:r>
      <w:r w:rsidRPr="00E74CFE">
        <w:rPr>
          <w:color w:val="231F20"/>
          <w:spacing w:val="-4"/>
        </w:rPr>
        <w:t>,</w:t>
      </w:r>
      <w:r w:rsidRPr="00E74CFE">
        <w:rPr>
          <w:color w:val="231F20"/>
          <w:spacing w:val="-7"/>
        </w:rPr>
        <w:t xml:space="preserve"> </w:t>
      </w:r>
      <w:r w:rsidRPr="00E74CFE">
        <w:rPr>
          <w:i/>
          <w:color w:val="231F20"/>
          <w:spacing w:val="-4"/>
        </w:rPr>
        <w:t>308</w:t>
      </w:r>
      <w:r w:rsidRPr="00E74CFE">
        <w:rPr>
          <w:color w:val="231F20"/>
          <w:spacing w:val="-4"/>
        </w:rPr>
        <w:t>,</w:t>
      </w:r>
      <w:r w:rsidRPr="00E74CFE">
        <w:rPr>
          <w:color w:val="231F20"/>
          <w:spacing w:val="-7"/>
        </w:rPr>
        <w:t xml:space="preserve"> </w:t>
      </w:r>
      <w:r w:rsidRPr="00E74CFE">
        <w:rPr>
          <w:color w:val="231F20"/>
          <w:spacing w:val="-4"/>
        </w:rPr>
        <w:t>255–258.</w:t>
      </w:r>
      <w:r w:rsidRPr="00E74CFE">
        <w:rPr>
          <w:color w:val="231F20"/>
          <w:spacing w:val="-7"/>
        </w:rPr>
        <w:t xml:space="preserve"> </w:t>
      </w:r>
      <w:hyperlink r:id="rId14" w:history="1">
        <w:r w:rsidR="00E74CFE" w:rsidRPr="006B2FBE">
          <w:rPr>
            <w:rStyle w:val="Hyperlink"/>
            <w:spacing w:val="-4"/>
          </w:rPr>
          <w:t xml:space="preserve">https://doi.org/10. </w:t>
        </w:r>
        <w:r w:rsidR="00E74CFE" w:rsidRPr="006B2FBE">
          <w:rPr>
            <w:rStyle w:val="Hyperlink"/>
            <w:spacing w:val="-2"/>
          </w:rPr>
          <w:t>1126/science.1107621</w:t>
        </w:r>
      </w:hyperlink>
    </w:p>
    <w:p w14:paraId="6F6AC716" w14:textId="77777777" w:rsidR="00E74CFE" w:rsidRPr="00E74CFE" w:rsidRDefault="00E74CFE" w:rsidP="00E74CFE">
      <w:pPr>
        <w:tabs>
          <w:tab w:val="left" w:pos="405"/>
          <w:tab w:val="left" w:pos="407"/>
        </w:tabs>
        <w:spacing w:line="254" w:lineRule="auto"/>
        <w:ind w:right="531"/>
      </w:pPr>
    </w:p>
    <w:p w14:paraId="1910FBE4" w14:textId="30DD7DFD" w:rsidR="00E74CFE" w:rsidRDefault="008A7070" w:rsidP="008A7070">
      <w:r w:rsidRPr="00E74CFE">
        <w:t xml:space="preserve">Paulus, M. &amp; Sabbagh, M. A. (2018) Special issue: Understanding theory of mind in infancy and toddlerhood. </w:t>
      </w:r>
      <w:r w:rsidRPr="00E74CFE">
        <w:rPr>
          <w:i/>
          <w:iCs/>
        </w:rPr>
        <w:t>Cognitive Development</w:t>
      </w:r>
      <w:r w:rsidRPr="00E74CFE">
        <w:t>, 46, 1-124.</w:t>
      </w:r>
    </w:p>
    <w:p w14:paraId="70DECB28" w14:textId="0E211BBA" w:rsidR="00E74CFE" w:rsidRPr="00E74CFE" w:rsidRDefault="00E74CFE" w:rsidP="00E74CFE">
      <w:pPr>
        <w:pStyle w:val="hindentnounderline"/>
        <w:ind w:left="0" w:right="-180" w:firstLine="0"/>
        <w:jc w:val="both"/>
        <w:rPr>
          <w:rFonts w:ascii="Arial" w:hAnsi="Arial" w:cs="Arial"/>
          <w:sz w:val="22"/>
          <w:szCs w:val="22"/>
        </w:rPr>
      </w:pPr>
      <w:r w:rsidRPr="00E74CFE">
        <w:rPr>
          <w:rFonts w:ascii="Arial" w:hAnsi="Arial" w:cs="Arial"/>
          <w:sz w:val="22"/>
          <w:szCs w:val="22"/>
        </w:rPr>
        <w:t xml:space="preserve">Peterson, C. C., Wellman, H. M. &amp; Liu, D. (2005). Steps in theory of mind development for children with autism and deafness.  </w:t>
      </w:r>
      <w:r w:rsidRPr="00E74CFE">
        <w:rPr>
          <w:rFonts w:ascii="Arial" w:hAnsi="Arial" w:cs="Arial"/>
          <w:i/>
          <w:sz w:val="22"/>
          <w:szCs w:val="22"/>
        </w:rPr>
        <w:t>Child Development</w:t>
      </w:r>
      <w:r w:rsidRPr="00E74CFE">
        <w:rPr>
          <w:rFonts w:ascii="Arial" w:hAnsi="Arial" w:cs="Arial"/>
          <w:sz w:val="22"/>
          <w:szCs w:val="22"/>
        </w:rPr>
        <w:t xml:space="preserve">., </w:t>
      </w:r>
      <w:r w:rsidRPr="00E74CFE">
        <w:rPr>
          <w:rFonts w:ascii="Arial" w:hAnsi="Arial" w:cs="Arial"/>
          <w:i/>
          <w:sz w:val="22"/>
          <w:szCs w:val="22"/>
        </w:rPr>
        <w:t>76</w:t>
      </w:r>
      <w:r w:rsidRPr="00E74CFE">
        <w:rPr>
          <w:rFonts w:ascii="Arial" w:hAnsi="Arial" w:cs="Arial"/>
          <w:sz w:val="22"/>
          <w:szCs w:val="22"/>
        </w:rPr>
        <w:t>, 502-517.</w:t>
      </w:r>
    </w:p>
    <w:p w14:paraId="00000018" w14:textId="2DA7671A" w:rsidR="00402D75" w:rsidRPr="00E74CFE" w:rsidRDefault="002A26CA">
      <w:pPr>
        <w:spacing w:before="240"/>
      </w:pPr>
      <w:r w:rsidRPr="00E74CFE">
        <w:t>Piaget (193</w:t>
      </w:r>
      <w:r w:rsidR="00024DF1">
        <w:t>0</w:t>
      </w:r>
      <w:r w:rsidRPr="00E74CFE">
        <w:t xml:space="preserve">) </w:t>
      </w:r>
      <w:r w:rsidRPr="00024DF1">
        <w:rPr>
          <w:i/>
          <w:iCs/>
        </w:rPr>
        <w:t>The child’s conception of the world</w:t>
      </w:r>
      <w:r w:rsidRPr="00E74CFE">
        <w:t xml:space="preserve">. </w:t>
      </w:r>
      <w:r w:rsidR="00024DF1">
        <w:t>London: Routledge &amp; Kegan-Paul.</w:t>
      </w:r>
    </w:p>
    <w:p w14:paraId="4365E98C" w14:textId="60844A58" w:rsidR="00E74CFE" w:rsidRPr="00E74CFE" w:rsidRDefault="002A26CA" w:rsidP="00E74CFE">
      <w:pPr>
        <w:spacing w:before="240" w:after="240"/>
      </w:pPr>
      <w:r w:rsidRPr="00E74CFE">
        <w:t>Premack</w:t>
      </w:r>
      <w:r w:rsidR="00024DF1">
        <w:t>, D.</w:t>
      </w:r>
      <w:r w:rsidRPr="00E74CFE">
        <w:t xml:space="preserve"> &amp; Woodruff, </w:t>
      </w:r>
      <w:r w:rsidR="00024DF1">
        <w:t>G. (</w:t>
      </w:r>
      <w:r w:rsidRPr="00E74CFE">
        <w:t>197</w:t>
      </w:r>
      <w:r w:rsidR="00024DF1">
        <w:t xml:space="preserve">8) Does the chimpanzee have a theory of mind? </w:t>
      </w:r>
      <w:r w:rsidR="00024DF1" w:rsidRPr="00024DF1">
        <w:rPr>
          <w:i/>
          <w:iCs/>
        </w:rPr>
        <w:t>Behavioral and Brain Sciences, 1,</w:t>
      </w:r>
      <w:r w:rsidR="00024DF1">
        <w:t xml:space="preserve"> 515-526</w:t>
      </w:r>
      <w:r w:rsidR="00024DF1" w:rsidRPr="00024DF1">
        <w:t xml:space="preserve">. </w:t>
      </w:r>
      <w:r w:rsidR="00024DF1" w:rsidRPr="00024DF1">
        <w:rPr>
          <w:color w:val="333333"/>
          <w:shd w:val="clear" w:color="auto" w:fill="F3F3F3"/>
        </w:rPr>
        <w:t> </w:t>
      </w:r>
      <w:hyperlink r:id="rId15" w:tgtFrame="_blank" w:history="1">
        <w:r w:rsidR="00024DF1" w:rsidRPr="00024DF1">
          <w:rPr>
            <w:rStyle w:val="text"/>
            <w:color w:val="006FCA"/>
            <w:bdr w:val="none" w:sz="0" w:space="0" w:color="auto" w:frame="1"/>
            <w:shd w:val="clear" w:color="auto" w:fill="F3F3F3"/>
          </w:rPr>
          <w:t>https://doi.org/10.1017/S0140525X00076512</w:t>
        </w:r>
      </w:hyperlink>
    </w:p>
    <w:p w14:paraId="35BF07C8" w14:textId="3C37124D" w:rsidR="002A26CA" w:rsidRPr="00E74CFE" w:rsidRDefault="002A26CA" w:rsidP="00E74CFE">
      <w:pPr>
        <w:tabs>
          <w:tab w:val="left" w:pos="498"/>
          <w:tab w:val="left" w:pos="500"/>
        </w:tabs>
        <w:spacing w:line="254" w:lineRule="auto"/>
        <w:ind w:right="117"/>
        <w:rPr>
          <w:color w:val="231F20"/>
          <w:spacing w:val="-2"/>
        </w:rPr>
      </w:pPr>
      <w:r w:rsidRPr="00E74CFE">
        <w:rPr>
          <w:color w:val="231F20"/>
        </w:rPr>
        <w:t>Sabbagh, M. A., Bowman, L. C., Evraire, L. E., &amp; Ito, J. M. B. (2009).</w:t>
      </w:r>
      <w:r w:rsidRPr="00E74CFE">
        <w:rPr>
          <w:color w:val="231F20"/>
          <w:spacing w:val="-12"/>
        </w:rPr>
        <w:t xml:space="preserve"> </w:t>
      </w:r>
      <w:r w:rsidRPr="00E74CFE">
        <w:rPr>
          <w:color w:val="231F20"/>
        </w:rPr>
        <w:t>Neurodevelopmental</w:t>
      </w:r>
      <w:r w:rsidRPr="00E74CFE">
        <w:rPr>
          <w:color w:val="231F20"/>
          <w:spacing w:val="-11"/>
        </w:rPr>
        <w:t xml:space="preserve"> </w:t>
      </w:r>
      <w:r w:rsidRPr="00E74CFE">
        <w:rPr>
          <w:color w:val="231F20"/>
        </w:rPr>
        <w:t>correlates</w:t>
      </w:r>
      <w:r w:rsidRPr="00E74CFE">
        <w:rPr>
          <w:color w:val="231F20"/>
          <w:spacing w:val="-11"/>
        </w:rPr>
        <w:t xml:space="preserve"> </w:t>
      </w:r>
      <w:r w:rsidRPr="00E74CFE">
        <w:rPr>
          <w:color w:val="231F20"/>
        </w:rPr>
        <w:t>of</w:t>
      </w:r>
      <w:r w:rsidRPr="00E74CFE">
        <w:rPr>
          <w:color w:val="231F20"/>
          <w:spacing w:val="-11"/>
        </w:rPr>
        <w:t xml:space="preserve"> </w:t>
      </w:r>
      <w:r w:rsidRPr="00E74CFE">
        <w:rPr>
          <w:color w:val="231F20"/>
        </w:rPr>
        <w:t>theory</w:t>
      </w:r>
      <w:r w:rsidRPr="00E74CFE">
        <w:rPr>
          <w:color w:val="231F20"/>
          <w:spacing w:val="-12"/>
        </w:rPr>
        <w:t xml:space="preserve"> </w:t>
      </w:r>
      <w:r w:rsidRPr="00E74CFE">
        <w:rPr>
          <w:color w:val="231F20"/>
        </w:rPr>
        <w:t>of</w:t>
      </w:r>
      <w:r w:rsidRPr="00E74CFE">
        <w:rPr>
          <w:color w:val="231F20"/>
          <w:spacing w:val="-11"/>
        </w:rPr>
        <w:t xml:space="preserve"> </w:t>
      </w:r>
      <w:r w:rsidRPr="00E74CFE">
        <w:rPr>
          <w:color w:val="231F20"/>
        </w:rPr>
        <w:t>mind</w:t>
      </w:r>
      <w:r w:rsidRPr="00E74CFE">
        <w:rPr>
          <w:color w:val="231F20"/>
          <w:spacing w:val="-11"/>
        </w:rPr>
        <w:t xml:space="preserve"> </w:t>
      </w:r>
      <w:r w:rsidRPr="00E74CFE">
        <w:rPr>
          <w:color w:val="231F20"/>
        </w:rPr>
        <w:t>in</w:t>
      </w:r>
      <w:r w:rsidRPr="00E74CFE">
        <w:rPr>
          <w:color w:val="231F20"/>
          <w:spacing w:val="-11"/>
        </w:rPr>
        <w:t xml:space="preserve"> </w:t>
      </w:r>
      <w:r w:rsidRPr="00E74CFE">
        <w:rPr>
          <w:color w:val="231F20"/>
        </w:rPr>
        <w:t xml:space="preserve">pre- </w:t>
      </w:r>
      <w:r w:rsidRPr="00E74CFE">
        <w:rPr>
          <w:color w:val="231F20"/>
          <w:spacing w:val="-6"/>
        </w:rPr>
        <w:t>school</w:t>
      </w:r>
      <w:r w:rsidRPr="00E74CFE">
        <w:rPr>
          <w:color w:val="231F20"/>
        </w:rPr>
        <w:t xml:space="preserve"> </w:t>
      </w:r>
      <w:r w:rsidRPr="00E74CFE">
        <w:rPr>
          <w:color w:val="231F20"/>
          <w:spacing w:val="-6"/>
        </w:rPr>
        <w:t>children.</w:t>
      </w:r>
      <w:r w:rsidRPr="00E74CFE">
        <w:rPr>
          <w:color w:val="231F20"/>
        </w:rPr>
        <w:t xml:space="preserve"> </w:t>
      </w:r>
      <w:r w:rsidRPr="00E74CFE">
        <w:rPr>
          <w:i/>
          <w:color w:val="231F20"/>
          <w:spacing w:val="-6"/>
        </w:rPr>
        <w:t>Child</w:t>
      </w:r>
      <w:r w:rsidRPr="00E74CFE">
        <w:rPr>
          <w:i/>
          <w:color w:val="231F20"/>
        </w:rPr>
        <w:t xml:space="preserve"> </w:t>
      </w:r>
      <w:r w:rsidRPr="00E74CFE">
        <w:rPr>
          <w:i/>
          <w:color w:val="231F20"/>
          <w:spacing w:val="-6"/>
        </w:rPr>
        <w:t>development</w:t>
      </w:r>
      <w:r w:rsidRPr="00E74CFE">
        <w:rPr>
          <w:color w:val="231F20"/>
          <w:spacing w:val="-6"/>
        </w:rPr>
        <w:t>,</w:t>
      </w:r>
      <w:r w:rsidRPr="00E74CFE">
        <w:rPr>
          <w:color w:val="231F20"/>
        </w:rPr>
        <w:t xml:space="preserve"> </w:t>
      </w:r>
      <w:r w:rsidRPr="00E74CFE">
        <w:rPr>
          <w:i/>
          <w:color w:val="231F20"/>
          <w:spacing w:val="-6"/>
        </w:rPr>
        <w:t>80</w:t>
      </w:r>
      <w:r w:rsidRPr="00E74CFE">
        <w:rPr>
          <w:color w:val="231F20"/>
          <w:spacing w:val="-6"/>
        </w:rPr>
        <w:t>,</w:t>
      </w:r>
      <w:r w:rsidRPr="00E74CFE">
        <w:rPr>
          <w:color w:val="231F20"/>
        </w:rPr>
        <w:t xml:space="preserve"> </w:t>
      </w:r>
      <w:r w:rsidRPr="00E74CFE">
        <w:rPr>
          <w:color w:val="231F20"/>
          <w:spacing w:val="-6"/>
        </w:rPr>
        <w:t>1147–1162.</w:t>
      </w:r>
      <w:r w:rsidRPr="00E74CFE">
        <w:rPr>
          <w:color w:val="231F20"/>
        </w:rPr>
        <w:t xml:space="preserve"> </w:t>
      </w:r>
      <w:r w:rsidRPr="00E74CFE">
        <w:rPr>
          <w:color w:val="231F20"/>
          <w:spacing w:val="-6"/>
        </w:rPr>
        <w:t>https://doi.org/</w:t>
      </w:r>
      <w:r w:rsidRPr="00E74CFE">
        <w:rPr>
          <w:color w:val="231F20"/>
          <w:spacing w:val="-2"/>
        </w:rPr>
        <w:t xml:space="preserve"> 10.1111/j.1467-8624.2009.</w:t>
      </w:r>
    </w:p>
    <w:p w14:paraId="480A6DEE" w14:textId="77777777" w:rsidR="002A26CA" w:rsidRPr="00E74CFE" w:rsidRDefault="002A26CA">
      <w:pPr>
        <w:rPr>
          <w:color w:val="000000" w:themeColor="text1"/>
        </w:rPr>
      </w:pPr>
    </w:p>
    <w:p w14:paraId="4FB1074E" w14:textId="2B818AE6" w:rsidR="00E74CFE" w:rsidRPr="004354A9" w:rsidRDefault="002A26CA" w:rsidP="00E74CFE">
      <w:pPr>
        <w:pStyle w:val="Bibliography"/>
        <w:rPr>
          <w:color w:val="000000" w:themeColor="text1"/>
        </w:rPr>
      </w:pPr>
      <w:del w:id="100" w:author="Colin Klein" w:date="2024-06-06T18:24:00Z">
        <w:r w:rsidRPr="00E74CFE" w:rsidDel="00887775">
          <w:rPr>
            <w:color w:val="000000" w:themeColor="text1"/>
          </w:rPr>
          <w:delText>Sla</w:delText>
        </w:r>
      </w:del>
      <w:r w:rsidR="00E74CFE" w:rsidRPr="004354A9">
        <w:rPr>
          <w:color w:val="000000" w:themeColor="text1"/>
        </w:rPr>
        <w:t>Slaughter, V., Imuta, K., Peterson, C. C., &amp; Henry, J. D. (2015). Meta</w:t>
      </w:r>
      <w:r w:rsidR="00E74CFE" w:rsidRPr="004354A9">
        <w:rPr>
          <w:rFonts w:ascii="Cambria Math" w:hAnsi="Cambria Math" w:cs="Cambria Math"/>
          <w:color w:val="000000" w:themeColor="text1"/>
        </w:rPr>
        <w:t>‐</w:t>
      </w:r>
      <w:r w:rsidR="00E74CFE" w:rsidRPr="004354A9">
        <w:rPr>
          <w:color w:val="000000" w:themeColor="text1"/>
        </w:rPr>
        <w:t xml:space="preserve">analysis of theory of mind and peer popularity in the preschool and early school years. </w:t>
      </w:r>
      <w:r w:rsidR="00E74CFE" w:rsidRPr="004354A9">
        <w:rPr>
          <w:i/>
          <w:iCs/>
          <w:color w:val="000000" w:themeColor="text1"/>
        </w:rPr>
        <w:t>Child Development, 86</w:t>
      </w:r>
      <w:r w:rsidR="00E74CFE" w:rsidRPr="004354A9">
        <w:rPr>
          <w:color w:val="000000" w:themeColor="text1"/>
        </w:rPr>
        <w:t>(4), 1159–1174.</w:t>
      </w:r>
    </w:p>
    <w:p w14:paraId="30DFCC5E" w14:textId="4BF986D5" w:rsidR="002A26CA" w:rsidRPr="00E74CFE" w:rsidRDefault="002A26CA">
      <w:pPr>
        <w:rPr>
          <w:color w:val="000000" w:themeColor="text1"/>
        </w:rPr>
      </w:pPr>
    </w:p>
    <w:p w14:paraId="095019FA" w14:textId="17D07C80" w:rsidR="00E74CFE" w:rsidRDefault="00E74CFE">
      <w:r w:rsidRPr="004354A9">
        <w:rPr>
          <w:color w:val="000000" w:themeColor="text1"/>
        </w:rPr>
        <w:t xml:space="preserve">Wellman, H. M., Cross, D., &amp; Watson, J. (2001). Meta-analysis of theory-of-mind development: The truth about false belief. </w:t>
      </w:r>
      <w:r w:rsidRPr="004354A9">
        <w:rPr>
          <w:i/>
          <w:iCs/>
          <w:color w:val="000000" w:themeColor="text1"/>
        </w:rPr>
        <w:t>Child Development</w:t>
      </w:r>
      <w:r w:rsidRPr="004354A9">
        <w:rPr>
          <w:color w:val="000000" w:themeColor="text1"/>
        </w:rPr>
        <w:t>, 72(3), 655–684.</w:t>
      </w:r>
    </w:p>
    <w:p w14:paraId="21E41A30" w14:textId="0134C8D0" w:rsidR="00E74CFE" w:rsidRPr="00E74CFE" w:rsidRDefault="00E74CFE" w:rsidP="00E74CFE">
      <w:pPr>
        <w:pStyle w:val="hindentnounderline"/>
        <w:ind w:left="0" w:right="-180" w:firstLine="0"/>
        <w:jc w:val="both"/>
        <w:rPr>
          <w:rFonts w:ascii="Arial" w:hAnsi="Arial" w:cs="Arial"/>
          <w:sz w:val="22"/>
          <w:szCs w:val="22"/>
        </w:rPr>
      </w:pPr>
      <w:r w:rsidRPr="00E74CFE">
        <w:rPr>
          <w:rFonts w:ascii="Arial" w:hAnsi="Arial" w:cs="Arial"/>
          <w:sz w:val="22"/>
          <w:szCs w:val="22"/>
        </w:rPr>
        <w:lastRenderedPageBreak/>
        <w:t>Wellman, H. M., &amp; Estes, D. (1986).  Early understanding of</w:t>
      </w:r>
      <w:r>
        <w:t xml:space="preserve"> </w:t>
      </w:r>
      <w:r w:rsidRPr="00E74CFE">
        <w:rPr>
          <w:rFonts w:ascii="Arial" w:hAnsi="Arial" w:cs="Arial"/>
          <w:sz w:val="22"/>
          <w:szCs w:val="22"/>
        </w:rPr>
        <w:t xml:space="preserve">mental entities: A reexamination of childhood realism. </w:t>
      </w:r>
      <w:r w:rsidRPr="00E74CFE">
        <w:rPr>
          <w:rFonts w:ascii="Arial" w:hAnsi="Arial" w:cs="Arial"/>
          <w:i/>
          <w:sz w:val="22"/>
          <w:szCs w:val="22"/>
        </w:rPr>
        <w:t>Child Development</w:t>
      </w:r>
      <w:r w:rsidRPr="00E74CFE">
        <w:rPr>
          <w:rFonts w:ascii="Arial" w:hAnsi="Arial" w:cs="Arial"/>
          <w:sz w:val="22"/>
          <w:szCs w:val="22"/>
        </w:rPr>
        <w:t xml:space="preserve">, </w:t>
      </w:r>
      <w:r w:rsidRPr="00E74CFE">
        <w:rPr>
          <w:rFonts w:ascii="Arial" w:hAnsi="Arial" w:cs="Arial"/>
          <w:i/>
          <w:sz w:val="22"/>
          <w:szCs w:val="22"/>
        </w:rPr>
        <w:t>57</w:t>
      </w:r>
      <w:r w:rsidRPr="00E74CFE">
        <w:rPr>
          <w:rFonts w:ascii="Arial" w:hAnsi="Arial" w:cs="Arial"/>
          <w:sz w:val="22"/>
          <w:szCs w:val="22"/>
        </w:rPr>
        <w:t>, 910-923.</w:t>
      </w:r>
    </w:p>
    <w:p w14:paraId="57FEBA3C" w14:textId="77777777" w:rsidR="00E74CFE" w:rsidRPr="00E74CFE" w:rsidRDefault="00E74CFE"/>
    <w:p w14:paraId="76F5DD6C" w14:textId="6E8E4E02" w:rsidR="00E74CFE" w:rsidRPr="004354A9" w:rsidRDefault="002A26CA" w:rsidP="00E74CFE">
      <w:pPr>
        <w:pStyle w:val="Bibliography"/>
        <w:rPr>
          <w:color w:val="000000" w:themeColor="text1"/>
        </w:rPr>
      </w:pPr>
      <w:r w:rsidRPr="00E74CFE">
        <w:t xml:space="preserve">Wellman &amp; Liu, </w:t>
      </w:r>
      <w:r w:rsidRPr="00E74CFE">
        <w:rPr>
          <w:color w:val="00007F"/>
        </w:rPr>
        <w:t>2004</w:t>
      </w:r>
      <w:r w:rsidRPr="00E74CFE">
        <w:t>).</w:t>
      </w:r>
      <w:r w:rsidR="00E74CFE" w:rsidRPr="00E74CFE">
        <w:rPr>
          <w:color w:val="000000" w:themeColor="text1"/>
        </w:rPr>
        <w:t xml:space="preserve"> </w:t>
      </w:r>
      <w:r w:rsidR="00E74CFE" w:rsidRPr="004354A9">
        <w:rPr>
          <w:color w:val="000000" w:themeColor="text1"/>
        </w:rPr>
        <w:t xml:space="preserve">Wellman, H. M., &amp; Liu, D. (2004). Scaling of theory-of-mind tasks. </w:t>
      </w:r>
      <w:r w:rsidR="00E74CFE" w:rsidRPr="004354A9">
        <w:rPr>
          <w:i/>
          <w:iCs/>
          <w:color w:val="000000" w:themeColor="text1"/>
        </w:rPr>
        <w:t>Child Development, 75</w:t>
      </w:r>
      <w:r w:rsidR="00E74CFE" w:rsidRPr="004354A9">
        <w:rPr>
          <w:color w:val="000000" w:themeColor="text1"/>
        </w:rPr>
        <w:t>(2), 523–541.</w:t>
      </w:r>
    </w:p>
    <w:p w14:paraId="585A34BC" w14:textId="77777777" w:rsidR="00425F53" w:rsidRDefault="00425F53"/>
    <w:p w14:paraId="1ADC02D9" w14:textId="2232D592" w:rsidR="002A26CA" w:rsidRDefault="00E74CFE">
      <w:pPr>
        <w:rPr>
          <w:noProof/>
          <w:color w:val="000000" w:themeColor="text1"/>
        </w:rPr>
      </w:pPr>
      <w:r>
        <w:t>Woodward, A. L. (1998). Infants selectively encode the goal object of an actor's reach. Cognition, 69(1), 1-34.</w:t>
      </w:r>
    </w:p>
    <w:p w14:paraId="0C7A0748" w14:textId="77777777" w:rsidR="002A26CA" w:rsidRDefault="002A26CA"/>
    <w:p w14:paraId="72F797CA" w14:textId="6AE8561C" w:rsidR="001E1043" w:rsidRPr="00E74CFE" w:rsidRDefault="00E74CFE" w:rsidP="00E74CFE">
      <w:pPr>
        <w:pStyle w:val="Bibliography"/>
        <w:rPr>
          <w:color w:val="000000" w:themeColor="text1"/>
        </w:rPr>
      </w:pPr>
      <w:r w:rsidRPr="004354A9">
        <w:rPr>
          <w:color w:val="000000" w:themeColor="text1"/>
        </w:rPr>
        <w:t xml:space="preserve">Yu, C.-L., Stanzione, C. M., Wellman, H. M., &amp; Lederberg, A. R. (2021). Theory-of-mind development in young deaf children with early hearing provisions. </w:t>
      </w:r>
      <w:r w:rsidRPr="00E74CFE">
        <w:rPr>
          <w:i/>
          <w:iCs/>
          <w:color w:val="000000" w:themeColor="text1"/>
        </w:rPr>
        <w:t>Psychological Science,</w:t>
      </w:r>
      <w:r w:rsidRPr="004354A9">
        <w:rPr>
          <w:color w:val="000000" w:themeColor="text1"/>
        </w:rPr>
        <w:t xml:space="preserve"> 32(1), 109–119.</w:t>
      </w:r>
      <w:r w:rsidR="001E1043">
        <w:t xml:space="preserve"> </w:t>
      </w:r>
    </w:p>
    <w:sectPr w:rsidR="001E1043" w:rsidRPr="00E74CFE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Colin Klein [2]" w:date="2024-06-07T10:42:00Z" w:initials="">
    <w:p w14:paraId="34DD9AA1" w14:textId="77777777" w:rsidR="00572B34" w:rsidRDefault="00572B34" w:rsidP="00572B34">
      <w:r>
        <w:rPr>
          <w:rStyle w:val="CommentReference"/>
        </w:rPr>
        <w:annotationRef/>
      </w:r>
      <w:r>
        <w:rPr>
          <w:sz w:val="20"/>
          <w:szCs w:val="20"/>
        </w:rPr>
        <w:t>Suggest starting positive</w:t>
      </w:r>
    </w:p>
  </w:comment>
  <w:comment w:id="6" w:author="Colin Klein" w:date="2024-06-07T13:32:00Z" w:initials="CK">
    <w:p w14:paraId="6EC89993" w14:textId="77777777" w:rsidR="00B306D3" w:rsidRDefault="00B306D3" w:rsidP="00B306D3">
      <w:r>
        <w:rPr>
          <w:rStyle w:val="CommentReference"/>
        </w:rPr>
        <w:annotationRef/>
      </w:r>
      <w:r>
        <w:rPr>
          <w:sz w:val="20"/>
          <w:szCs w:val="20"/>
        </w:rPr>
        <w:t xml:space="preserve">I’ve rephrased this to start positively, and also to make clear that it is an individual capacity (rather than a generaal theoretical understanding that minds are important) but I am not sure if this captures your intention. </w:t>
      </w:r>
    </w:p>
  </w:comment>
  <w:comment w:id="20" w:author="Colin Klein [2]" w:date="2024-06-07T10:43:00Z" w:initials="">
    <w:p w14:paraId="0A86B28C" w14:textId="3ACFF469" w:rsidR="00CA0EB9" w:rsidRDefault="00CA0EB9" w:rsidP="00CA0EB9">
      <w:r>
        <w:rPr>
          <w:rStyle w:val="CommentReference"/>
        </w:rPr>
        <w:annotationRef/>
      </w:r>
      <w:r>
        <w:rPr>
          <w:sz w:val="20"/>
          <w:szCs w:val="20"/>
        </w:rPr>
        <w:t>Know plus quoted sounds odd to me; suggest think if implication is that this is a sentence that goes through my head. Or if not, then “know that”, and then remove quotes</w:t>
      </w:r>
    </w:p>
  </w:comment>
  <w:comment w:id="42" w:author="Colin Klein [2]" w:date="2024-06-07T10:46:00Z" w:initials="">
    <w:p w14:paraId="15E869D9" w14:textId="77777777" w:rsidR="00344C1B" w:rsidRDefault="00344C1B" w:rsidP="00344C1B">
      <w:r>
        <w:rPr>
          <w:rStyle w:val="CommentReference"/>
        </w:rPr>
        <w:annotationRef/>
      </w:r>
      <w:r>
        <w:rPr>
          <w:sz w:val="20"/>
          <w:szCs w:val="20"/>
        </w:rPr>
        <w:t>Children/childhood sounds redundant, can this be deleted?</w:t>
      </w:r>
    </w:p>
  </w:comment>
  <w:comment w:id="45" w:author="Colin Klein [2]" w:date="2024-06-07T10:47:00Z" w:initials="">
    <w:p w14:paraId="020688CB" w14:textId="77777777" w:rsidR="00D623ED" w:rsidRDefault="00D623ED" w:rsidP="00D623ED">
      <w:r>
        <w:rPr>
          <w:rStyle w:val="CommentReference"/>
        </w:rPr>
        <w:annotationRef/>
      </w:r>
      <w:r>
        <w:rPr>
          <w:sz w:val="20"/>
          <w:szCs w:val="20"/>
        </w:rPr>
        <w:t>This is good but slightly compact; could the Piaget sentence be split in two and slightly expanded?</w:t>
      </w:r>
    </w:p>
  </w:comment>
  <w:comment w:id="48" w:author="Colin Klein [2]" w:date="2024-06-07T10:49:00Z" w:initials="">
    <w:p w14:paraId="4E7AB253" w14:textId="77777777" w:rsidR="00645A81" w:rsidRDefault="00645A81" w:rsidP="00645A81">
      <w:r>
        <w:rPr>
          <w:rStyle w:val="CommentReference"/>
        </w:rPr>
        <w:annotationRef/>
      </w:r>
      <w:r>
        <w:rPr>
          <w:sz w:val="20"/>
          <w:szCs w:val="20"/>
        </w:rPr>
        <w:t xml:space="preserve">My understanding is that there’s still an active debate in the primatology literature on this? Also, could you give a reference for the link from this to children — someone who explicitly took it up from the primatology literature? I think that would help. </w:t>
      </w:r>
    </w:p>
  </w:comment>
  <w:comment w:id="56" w:author="Colin Klein" w:date="2024-06-07T13:33:00Z" w:initials="CK">
    <w:p w14:paraId="4A00271A" w14:textId="77777777" w:rsidR="005709F1" w:rsidRDefault="005709F1" w:rsidP="005709F1">
      <w:r>
        <w:rPr>
          <w:rStyle w:val="CommentReference"/>
        </w:rPr>
        <w:annotationRef/>
      </w:r>
      <w:r>
        <w:rPr>
          <w:sz w:val="20"/>
          <w:szCs w:val="20"/>
        </w:rPr>
        <w:t xml:space="preserve">I know this is standard but I think a reference here-ish would be good. </w:t>
      </w:r>
    </w:p>
  </w:comment>
  <w:comment w:id="64" w:author="Colin Klein [2]" w:date="2024-06-07T10:56:00Z" w:initials="CK">
    <w:p w14:paraId="509791D6" w14:textId="3D0B26BB" w:rsidR="00AE725B" w:rsidRDefault="00AE725B" w:rsidP="00AE725B">
      <w:r>
        <w:rPr>
          <w:rStyle w:val="CommentReference"/>
        </w:rPr>
        <w:annotationRef/>
      </w:r>
      <w:r>
        <w:rPr>
          <w:sz w:val="20"/>
          <w:szCs w:val="20"/>
        </w:rPr>
        <w:t xml:space="preserve">Suggested rephrasing (perhaps too fiddly, but what someone thinks is part of reality) </w:t>
      </w:r>
    </w:p>
  </w:comment>
  <w:comment w:id="73" w:author="Colin Klein [2]" w:date="2024-06-07T10:58:00Z" w:initials="CK">
    <w:p w14:paraId="5BAF2A89" w14:textId="77777777" w:rsidR="008D6779" w:rsidRDefault="008D6779" w:rsidP="008D6779">
      <w:r>
        <w:rPr>
          <w:rStyle w:val="CommentReference"/>
        </w:rPr>
        <w:annotationRef/>
      </w:r>
      <w:r>
        <w:rPr>
          <w:sz w:val="20"/>
          <w:szCs w:val="20"/>
        </w:rPr>
        <w:t xml:space="preserve">Is there a one-sentence summary of these results for the reader? As in, does late development generally leave children worse off? </w:t>
      </w:r>
    </w:p>
  </w:comment>
  <w:comment w:id="74" w:author="Colin Klein" w:date="2024-06-07T13:28:00Z" w:initials="CK">
    <w:p w14:paraId="6AA5AAB6" w14:textId="77777777" w:rsidR="00B306D3" w:rsidRDefault="00B306D3" w:rsidP="00B306D3">
      <w:r>
        <w:rPr>
          <w:rStyle w:val="CommentReference"/>
        </w:rPr>
        <w:annotationRef/>
      </w:r>
      <w:r>
        <w:rPr>
          <w:sz w:val="20"/>
          <w:szCs w:val="20"/>
        </w:rPr>
        <w:t xml:space="preserve">Also, is it worth talking about theories of (e.g.) Autism that have ToM deficits at their core? </w:t>
      </w:r>
    </w:p>
  </w:comment>
  <w:comment w:id="76" w:author="Colin Klein [2]" w:date="2024-06-07T11:05:00Z" w:initials="CK">
    <w:p w14:paraId="4F3F9445" w14:textId="0DCE8FAF" w:rsidR="00C46FBC" w:rsidRDefault="00C46FBC" w:rsidP="00C46FBC">
      <w:r>
        <w:rPr>
          <w:rStyle w:val="CommentReference"/>
        </w:rPr>
        <w:annotationRef/>
      </w:r>
      <w:r>
        <w:rPr>
          <w:sz w:val="20"/>
          <w:szCs w:val="20"/>
        </w:rPr>
        <w:t xml:space="preserve">I’ve not edited, but I think this subsection gets too much into the weeds, and the abbreviations hurt reading flow. I’d suggest paring down quite a bit, to the core points that these develop in sequence but that sequence differs across various circumstances. </w:t>
      </w:r>
    </w:p>
  </w:comment>
  <w:comment w:id="93" w:author="Colin Klein [2]" w:date="2024-06-07T11:08:00Z" w:initials="CK">
    <w:p w14:paraId="67D330FA" w14:textId="77777777" w:rsidR="00F0774F" w:rsidRDefault="00F0774F" w:rsidP="00F0774F">
      <w:r>
        <w:rPr>
          <w:rStyle w:val="CommentReference"/>
        </w:rPr>
        <w:annotationRef/>
      </w:r>
      <w:r>
        <w:rPr>
          <w:sz w:val="20"/>
          <w:szCs w:val="20"/>
        </w:rPr>
        <w:t xml:space="preserve">I think we’re not doing annotations any more, though editors may have opinion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D9AA1" w15:done="0"/>
  <w15:commentEx w15:paraId="6EC89993" w15:done="0"/>
  <w15:commentEx w15:paraId="0A86B28C" w15:done="0"/>
  <w15:commentEx w15:paraId="15E869D9" w15:done="0"/>
  <w15:commentEx w15:paraId="020688CB" w15:done="0"/>
  <w15:commentEx w15:paraId="4E7AB253" w15:done="0"/>
  <w15:commentEx w15:paraId="4A00271A" w15:done="0"/>
  <w15:commentEx w15:paraId="509791D6" w15:done="0"/>
  <w15:commentEx w15:paraId="5BAF2A89" w15:done="0"/>
  <w15:commentEx w15:paraId="6AA5AAB6" w15:paraIdParent="5BAF2A89" w15:done="0"/>
  <w15:commentEx w15:paraId="4F3F9445" w15:done="0"/>
  <w15:commentEx w15:paraId="67D330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D5A04B" w16cex:dateUtc="2024-06-07T00:42:00Z"/>
  <w16cex:commentExtensible w16cex:durableId="25F285FC" w16cex:dateUtc="2024-06-07T03:32:00Z"/>
  <w16cex:commentExtensible w16cex:durableId="4B2DC0C5" w16cex:dateUtc="2024-06-07T00:43:00Z"/>
  <w16cex:commentExtensible w16cex:durableId="13900548" w16cex:dateUtc="2024-06-07T00:46:00Z"/>
  <w16cex:commentExtensible w16cex:durableId="6EDFC4B3" w16cex:dateUtc="2024-06-07T00:47:00Z"/>
  <w16cex:commentExtensible w16cex:durableId="49D423F7" w16cex:dateUtc="2024-06-07T00:49:00Z"/>
  <w16cex:commentExtensible w16cex:durableId="5FA5AE28" w16cex:dateUtc="2024-06-07T03:33:00Z"/>
  <w16cex:commentExtensible w16cex:durableId="3F8677F8" w16cex:dateUtc="2024-06-07T00:56:00Z"/>
  <w16cex:commentExtensible w16cex:durableId="2AFC68AF" w16cex:dateUtc="2024-06-07T00:58:00Z"/>
  <w16cex:commentExtensible w16cex:durableId="3F849FFF" w16cex:dateUtc="2024-06-07T03:28:00Z"/>
  <w16cex:commentExtensible w16cex:durableId="5F47BF64" w16cex:dateUtc="2024-06-07T01:05:00Z"/>
  <w16cex:commentExtensible w16cex:durableId="50CB1781" w16cex:dateUtc="2024-06-07T0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D9AA1" w16cid:durableId="2ED5A04B"/>
  <w16cid:commentId w16cid:paraId="6EC89993" w16cid:durableId="25F285FC"/>
  <w16cid:commentId w16cid:paraId="0A86B28C" w16cid:durableId="4B2DC0C5"/>
  <w16cid:commentId w16cid:paraId="15E869D9" w16cid:durableId="13900548"/>
  <w16cid:commentId w16cid:paraId="020688CB" w16cid:durableId="6EDFC4B3"/>
  <w16cid:commentId w16cid:paraId="4E7AB253" w16cid:durableId="49D423F7"/>
  <w16cid:commentId w16cid:paraId="4A00271A" w16cid:durableId="5FA5AE28"/>
  <w16cid:commentId w16cid:paraId="509791D6" w16cid:durableId="3F8677F8"/>
  <w16cid:commentId w16cid:paraId="5BAF2A89" w16cid:durableId="2AFC68AF"/>
  <w16cid:commentId w16cid:paraId="6AA5AAB6" w16cid:durableId="3F849FFF"/>
  <w16cid:commentId w16cid:paraId="4F3F9445" w16cid:durableId="5F47BF64"/>
  <w16cid:commentId w16cid:paraId="67D330FA" w16cid:durableId="50CB17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1C6D" w14:textId="77777777" w:rsidR="006C17FD" w:rsidRDefault="006C17FD">
      <w:pPr>
        <w:spacing w:line="240" w:lineRule="auto"/>
      </w:pPr>
      <w:r>
        <w:separator/>
      </w:r>
    </w:p>
  </w:endnote>
  <w:endnote w:type="continuationSeparator" w:id="0">
    <w:p w14:paraId="2B8A62D7" w14:textId="77777777" w:rsidR="006C17FD" w:rsidRDefault="006C1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yriadPro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26B4" w14:textId="77777777" w:rsidR="006C17FD" w:rsidRDefault="006C17FD">
      <w:pPr>
        <w:spacing w:line="240" w:lineRule="auto"/>
      </w:pPr>
      <w:r>
        <w:separator/>
      </w:r>
    </w:p>
  </w:footnote>
  <w:footnote w:type="continuationSeparator" w:id="0">
    <w:p w14:paraId="2CA6A03F" w14:textId="77777777" w:rsidR="006C17FD" w:rsidRDefault="006C17FD">
      <w:pPr>
        <w:spacing w:line="240" w:lineRule="auto"/>
      </w:pPr>
      <w:r>
        <w:continuationSeparator/>
      </w:r>
    </w:p>
  </w:footnote>
  <w:footnote w:id="1">
    <w:p w14:paraId="0000001C" w14:textId="2BDB281E" w:rsidR="00402D75" w:rsidDel="00EF1794" w:rsidRDefault="00402D75">
      <w:pPr>
        <w:spacing w:line="240" w:lineRule="auto"/>
        <w:rPr>
          <w:del w:id="3" w:author="Colin Klein" w:date="2024-06-06T18:23:00Z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402D75" w:rsidRDefault="00402D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45E"/>
    <w:multiLevelType w:val="hybridMultilevel"/>
    <w:tmpl w:val="4D844490"/>
    <w:lvl w:ilvl="0" w:tplc="FFFFFFFF">
      <w:start w:val="1"/>
      <w:numFmt w:val="decimal"/>
      <w:lvlText w:val="%1."/>
      <w:lvlJc w:val="left"/>
      <w:pPr>
        <w:ind w:left="1647" w:hanging="20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5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2115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80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5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1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75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439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04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369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36981AD5"/>
    <w:multiLevelType w:val="hybridMultilevel"/>
    <w:tmpl w:val="4D844490"/>
    <w:lvl w:ilvl="0" w:tplc="A0266822">
      <w:start w:val="1"/>
      <w:numFmt w:val="decimal"/>
      <w:lvlText w:val="%1."/>
      <w:lvlJc w:val="left"/>
      <w:pPr>
        <w:ind w:left="396" w:hanging="20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5"/>
        <w:w w:val="99"/>
        <w:sz w:val="18"/>
        <w:szCs w:val="18"/>
        <w:lang w:val="en-US" w:eastAsia="en-US" w:bidi="ar-SA"/>
      </w:rPr>
    </w:lvl>
    <w:lvl w:ilvl="1" w:tplc="74741588"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2" w:tplc="76262B9C">
      <w:numFmt w:val="bullet"/>
      <w:lvlText w:val="•"/>
      <w:lvlJc w:val="left"/>
      <w:pPr>
        <w:ind w:left="1329" w:hanging="207"/>
      </w:pPr>
      <w:rPr>
        <w:rFonts w:hint="default"/>
        <w:lang w:val="en-US" w:eastAsia="en-US" w:bidi="ar-SA"/>
      </w:rPr>
    </w:lvl>
    <w:lvl w:ilvl="3" w:tplc="50625626">
      <w:numFmt w:val="bullet"/>
      <w:lvlText w:val="•"/>
      <w:lvlJc w:val="left"/>
      <w:pPr>
        <w:ind w:left="1794" w:hanging="207"/>
      </w:pPr>
      <w:rPr>
        <w:rFonts w:hint="default"/>
        <w:lang w:val="en-US" w:eastAsia="en-US" w:bidi="ar-SA"/>
      </w:rPr>
    </w:lvl>
    <w:lvl w:ilvl="4" w:tplc="5242405C">
      <w:numFmt w:val="bullet"/>
      <w:lvlText w:val="•"/>
      <w:lvlJc w:val="left"/>
      <w:pPr>
        <w:ind w:left="2259" w:hanging="207"/>
      </w:pPr>
      <w:rPr>
        <w:rFonts w:hint="default"/>
        <w:lang w:val="en-US" w:eastAsia="en-US" w:bidi="ar-SA"/>
      </w:rPr>
    </w:lvl>
    <w:lvl w:ilvl="5" w:tplc="7430C2E2">
      <w:numFmt w:val="bullet"/>
      <w:lvlText w:val="•"/>
      <w:lvlJc w:val="left"/>
      <w:pPr>
        <w:ind w:left="2724" w:hanging="207"/>
      </w:pPr>
      <w:rPr>
        <w:rFonts w:hint="default"/>
        <w:lang w:val="en-US" w:eastAsia="en-US" w:bidi="ar-SA"/>
      </w:rPr>
    </w:lvl>
    <w:lvl w:ilvl="6" w:tplc="CC36F146">
      <w:numFmt w:val="bullet"/>
      <w:lvlText w:val="•"/>
      <w:lvlJc w:val="left"/>
      <w:pPr>
        <w:ind w:left="3188" w:hanging="207"/>
      </w:pPr>
      <w:rPr>
        <w:rFonts w:hint="default"/>
        <w:lang w:val="en-US" w:eastAsia="en-US" w:bidi="ar-SA"/>
      </w:rPr>
    </w:lvl>
    <w:lvl w:ilvl="7" w:tplc="B0CE7F18">
      <w:numFmt w:val="bullet"/>
      <w:lvlText w:val="•"/>
      <w:lvlJc w:val="left"/>
      <w:pPr>
        <w:ind w:left="3653" w:hanging="207"/>
      </w:pPr>
      <w:rPr>
        <w:rFonts w:hint="default"/>
        <w:lang w:val="en-US" w:eastAsia="en-US" w:bidi="ar-SA"/>
      </w:rPr>
    </w:lvl>
    <w:lvl w:ilvl="8" w:tplc="61EAA4FA">
      <w:numFmt w:val="bullet"/>
      <w:lvlText w:val="•"/>
      <w:lvlJc w:val="left"/>
      <w:pPr>
        <w:ind w:left="4118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424C1310"/>
    <w:multiLevelType w:val="hybridMultilevel"/>
    <w:tmpl w:val="4D844490"/>
    <w:lvl w:ilvl="0" w:tplc="FFFFFFFF">
      <w:start w:val="1"/>
      <w:numFmt w:val="decimal"/>
      <w:lvlText w:val="%1."/>
      <w:lvlJc w:val="left"/>
      <w:pPr>
        <w:ind w:left="396" w:hanging="20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5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29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794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259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24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88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53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8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597A78DD"/>
    <w:multiLevelType w:val="multilevel"/>
    <w:tmpl w:val="197C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5284418">
    <w:abstractNumId w:val="3"/>
  </w:num>
  <w:num w:numId="2" w16cid:durableId="1530676076">
    <w:abstractNumId w:val="1"/>
  </w:num>
  <w:num w:numId="3" w16cid:durableId="2055613798">
    <w:abstractNumId w:val="0"/>
  </w:num>
  <w:num w:numId="4" w16cid:durableId="2123482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Klein">
    <w15:presenceInfo w15:providerId="AD" w15:userId="S::u5233390@anu.edu.au::1714551a-9c55-47c4-9108-e960ee9c899a"/>
  </w15:person>
  <w15:person w15:author="Colin Klein [2]">
    <w15:presenceInfo w15:providerId="Windows Live" w15:userId="28580706_tp_dropbo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75"/>
    <w:rsid w:val="00024DF1"/>
    <w:rsid w:val="00027704"/>
    <w:rsid w:val="000303D2"/>
    <w:rsid w:val="0003089D"/>
    <w:rsid w:val="00171881"/>
    <w:rsid w:val="001E1043"/>
    <w:rsid w:val="00243CF3"/>
    <w:rsid w:val="0029177D"/>
    <w:rsid w:val="002A26CA"/>
    <w:rsid w:val="002F2C65"/>
    <w:rsid w:val="002F767A"/>
    <w:rsid w:val="00344C1B"/>
    <w:rsid w:val="003D1843"/>
    <w:rsid w:val="00402D75"/>
    <w:rsid w:val="004077C3"/>
    <w:rsid w:val="00413276"/>
    <w:rsid w:val="00425F53"/>
    <w:rsid w:val="00482FDF"/>
    <w:rsid w:val="004A7B08"/>
    <w:rsid w:val="005358F0"/>
    <w:rsid w:val="005709F1"/>
    <w:rsid w:val="00572B34"/>
    <w:rsid w:val="005C3199"/>
    <w:rsid w:val="00627BE8"/>
    <w:rsid w:val="00645A81"/>
    <w:rsid w:val="00664352"/>
    <w:rsid w:val="006732EE"/>
    <w:rsid w:val="00684386"/>
    <w:rsid w:val="006C17FD"/>
    <w:rsid w:val="006E6FC6"/>
    <w:rsid w:val="006E7E06"/>
    <w:rsid w:val="00744B99"/>
    <w:rsid w:val="007F539D"/>
    <w:rsid w:val="00887775"/>
    <w:rsid w:val="008A7070"/>
    <w:rsid w:val="008D6779"/>
    <w:rsid w:val="00A07DAC"/>
    <w:rsid w:val="00A2245E"/>
    <w:rsid w:val="00A97875"/>
    <w:rsid w:val="00AA5529"/>
    <w:rsid w:val="00AD3B20"/>
    <w:rsid w:val="00AE725B"/>
    <w:rsid w:val="00B104AD"/>
    <w:rsid w:val="00B306D3"/>
    <w:rsid w:val="00BA0B9E"/>
    <w:rsid w:val="00BC3AC1"/>
    <w:rsid w:val="00BD55A5"/>
    <w:rsid w:val="00BE4213"/>
    <w:rsid w:val="00BE6932"/>
    <w:rsid w:val="00BF3B59"/>
    <w:rsid w:val="00C11C99"/>
    <w:rsid w:val="00C12FB2"/>
    <w:rsid w:val="00C46FBC"/>
    <w:rsid w:val="00C70F0B"/>
    <w:rsid w:val="00CA0EB9"/>
    <w:rsid w:val="00CB5050"/>
    <w:rsid w:val="00CC221B"/>
    <w:rsid w:val="00CE62FC"/>
    <w:rsid w:val="00CF013F"/>
    <w:rsid w:val="00D623ED"/>
    <w:rsid w:val="00DE4B7F"/>
    <w:rsid w:val="00DE53B7"/>
    <w:rsid w:val="00E104DF"/>
    <w:rsid w:val="00E20D95"/>
    <w:rsid w:val="00E74CFE"/>
    <w:rsid w:val="00EA1C9F"/>
    <w:rsid w:val="00EF1794"/>
    <w:rsid w:val="00F0774F"/>
    <w:rsid w:val="00F409D0"/>
    <w:rsid w:val="00F6549B"/>
    <w:rsid w:val="00FA3BD4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822"/>
  <w15:docId w15:val="{9AB904C2-BFF7-3B49-AD91-395F99C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/>
      <w:jc w:val="center"/>
    </w:pPr>
  </w:style>
  <w:style w:type="paragraph" w:styleId="BodyText">
    <w:name w:val="Body Text"/>
    <w:basedOn w:val="Normal"/>
    <w:link w:val="BodyTextChar"/>
    <w:uiPriority w:val="1"/>
    <w:qFormat/>
    <w:rsid w:val="00AD3B20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3B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358F0"/>
    <w:pPr>
      <w:widowControl w:val="0"/>
      <w:autoSpaceDE w:val="0"/>
      <w:autoSpaceDN w:val="0"/>
      <w:spacing w:line="240" w:lineRule="auto"/>
      <w:ind w:left="407" w:right="38" w:hanging="292"/>
      <w:jc w:val="both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FA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ndentnounderline">
    <w:name w:val="h/indent no underline"/>
    <w:basedOn w:val="Normal"/>
    <w:rsid w:val="00A07DAC"/>
    <w:pPr>
      <w:tabs>
        <w:tab w:val="left" w:pos="540"/>
        <w:tab w:val="left" w:pos="2160"/>
        <w:tab w:val="left" w:pos="3240"/>
        <w:tab w:val="left" w:pos="6336"/>
        <w:tab w:val="left" w:pos="7488"/>
      </w:tabs>
      <w:spacing w:before="240" w:line="240" w:lineRule="auto"/>
      <w:ind w:left="1340" w:right="-864" w:hanging="620"/>
    </w:pPr>
    <w:rPr>
      <w:rFonts w:ascii="Palatino" w:eastAsia="Times New Roman" w:hAnsi="Palatino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74C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CF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74CFE"/>
  </w:style>
  <w:style w:type="character" w:customStyle="1" w:styleId="text">
    <w:name w:val="text"/>
    <w:basedOn w:val="DefaultParagraphFont"/>
    <w:rsid w:val="00024DF1"/>
  </w:style>
  <w:style w:type="paragraph" w:styleId="Revision">
    <w:name w:val="Revision"/>
    <w:hidden/>
    <w:uiPriority w:val="99"/>
    <w:semiHidden/>
    <w:rsid w:val="00EF1794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72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B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B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B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1016/j.%20tics.2005.07.003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i.org/10.1017/S0140525X00076512" TargetMode="Externa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%201126/science.11076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Klein</cp:lastModifiedBy>
  <cp:revision>57</cp:revision>
  <dcterms:created xsi:type="dcterms:W3CDTF">2024-04-27T18:34:00Z</dcterms:created>
  <dcterms:modified xsi:type="dcterms:W3CDTF">2024-06-07T03:33:00Z</dcterms:modified>
</cp:coreProperties>
</file>